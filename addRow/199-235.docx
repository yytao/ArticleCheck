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项目编号: 202100416</w:t>
      </w:r>
    </w:p>
    <w:p>
      <w:r>
        <w:t>项目名称: 构建金融二级市场平行世界与对抗博弈环境</w:t>
      </w:r>
    </w:p>
    <w:p>
      <w:r>
        <w:t>所属行业: 高技术服务</w:t>
      </w:r>
    </w:p>
    <w:p>
      <w:r>
        <w:t>项目概述:</w:t>
      </w:r>
    </w:p>
    <w:p>
      <w:pPr>
        <w:rPr>
          <w:rFonts w:hint="default" w:eastAsia="宋体"/>
          <w:lang w:val="en-US" w:eastAsia="zh-CN"/>
        </w:rPr>
      </w:pPr>
      <w:ins w:id="0" w:author="chisaTy" w:date="2021-11-19T10:43:39Z">
        <w:r>
          <w:rPr>
            <w:rFonts w:hint="eastAsia"/>
            <w:lang w:val="en-US" w:eastAsia="zh-CN"/>
          </w:rPr>
          <w:t xml:space="preserve"> </w:t>
        </w:r>
      </w:ins>
      <w:ins w:id="1" w:author="chisaTy" w:date="2021-11-19T10:43:40Z">
        <w:r>
          <w:rPr>
            <w:rFonts w:hint="eastAsia"/>
            <w:lang w:val="en-US" w:eastAsia="zh-CN"/>
          </w:rPr>
          <w:t xml:space="preserve"> </w:t>
        </w:r>
      </w:ins>
      <w:ins w:id="2" w:author="chisaTy" w:date="2021-11-19T10:43:47Z">
        <w:r>
          <w:rPr>
            <w:rFonts w:hint="eastAsia"/>
            <w:lang w:val="en-US" w:eastAsia="zh-CN"/>
          </w:rPr>
          <w:t xml:space="preserve">  </w:t>
        </w:r>
      </w:ins>
      <w:r>
        <w:t>在当前充满活力的资本市场中，金融智能</w:t>
      </w:r>
      <w:ins w:id="3" w:author="chisaTy" w:date="2021-11-17T17:05:02Z">
        <w:r>
          <w:rPr>
            <w:rFonts w:hint="eastAsia"/>
            <w:lang w:val="en-US" w:eastAsia="zh-CN"/>
          </w:rPr>
          <w:t>展现</w:t>
        </w:r>
      </w:ins>
      <w:del w:id="4" w:author="chisaTy" w:date="2021-11-17T17:05:00Z">
        <w:r>
          <w:rPr/>
          <w:delText>展示</w:delText>
        </w:r>
      </w:del>
      <w:r>
        <w:t>了机器学习的力量，</w:t>
      </w:r>
      <w:ins w:id="5" w:author="chisaTy" w:date="2021-11-17T17:06:24Z">
        <w:r>
          <w:rPr>
            <w:rFonts w:hint="eastAsia"/>
            <w:lang w:val="en-US" w:eastAsia="zh-CN"/>
          </w:rPr>
          <w:t>不仅</w:t>
        </w:r>
      </w:ins>
      <w:r>
        <w:t>可</w:t>
      </w:r>
      <w:ins w:id="6" w:author="chisaTy" w:date="2021-11-17T17:06:31Z">
        <w:r>
          <w:rPr>
            <w:rFonts w:hint="eastAsia"/>
            <w:lang w:val="en-US" w:eastAsia="zh-CN"/>
          </w:rPr>
          <w:t>以</w:t>
        </w:r>
      </w:ins>
      <w:r>
        <w:t>处理复杂数据，并有潜力逐渐成为"金融大脑"。随着研究的深入，目前面临的问题也很明确：金融市场中普遍数据量不足</w:t>
      </w:r>
      <w:ins w:id="7" w:author="chisaTy" w:date="2021-11-17T17:07:08Z">
        <w:r>
          <w:rPr>
            <w:rFonts w:hint="eastAsia"/>
            <w:lang w:val="en-US" w:eastAsia="zh-CN"/>
          </w:rPr>
          <w:t>以</w:t>
        </w:r>
      </w:ins>
      <w:ins w:id="8" w:author="chisaTy" w:date="2021-11-17T17:07:16Z">
        <w:r>
          <w:rPr>
            <w:rFonts w:hint="eastAsia"/>
            <w:lang w:val="en-US" w:eastAsia="zh-CN"/>
          </w:rPr>
          <w:t>满足</w:t>
        </w:r>
      </w:ins>
      <w:del w:id="9" w:author="chisaTy" w:date="2021-11-17T17:07:07Z">
        <w:r>
          <w:rPr/>
          <w:delText>与</w:delText>
        </w:r>
      </w:del>
      <w:r>
        <w:t>AI需要海量数据的矛盾、可解释的金融因果关系、不确定性下的市场状态感知和预测、风险敏感和稳健决策、多智能体博弈和机制设计。AI技术发展迅速</w:t>
      </w:r>
      <w:ins w:id="10" w:author="chisaTy" w:date="2021-11-17T17:08:36Z">
        <w:r>
          <w:rPr>
            <w:rFonts w:hint="eastAsia"/>
            <w:lang w:eastAsia="zh-CN"/>
          </w:rPr>
          <w:t>，</w:t>
        </w:r>
      </w:ins>
      <w:del w:id="11" w:author="chisaTy" w:date="2021-11-17T17:08:36Z">
        <w:r>
          <w:rPr/>
          <w:delText>、</w:delText>
        </w:r>
      </w:del>
      <w:r>
        <w:t>算法创新层出不穷。近年来，出现了元学习、自监督对比学习、图神经网络、生成对抗网络、深度强化学习等更加先进的AI算法框架，有望解决传统量化金融模型面临的上述问题。</w:t>
      </w:r>
      <w:r>
        <w:br w:type="textWrapping"/>
      </w:r>
      <w:ins w:id="12" w:author="chisaTy" w:date="2021-11-19T10:43:49Z">
        <w:r>
          <w:rPr>
            <w:rFonts w:hint="eastAsia"/>
            <w:lang w:val="en-US" w:eastAsia="zh-CN"/>
          </w:rPr>
          <w:t xml:space="preserve">  </w:t>
        </w:r>
      </w:ins>
      <w:ins w:id="13" w:author="chisaTy" w:date="2021-11-19T10:43:50Z">
        <w:r>
          <w:rPr>
            <w:rFonts w:hint="eastAsia"/>
            <w:lang w:val="en-US" w:eastAsia="zh-CN"/>
          </w:rPr>
          <w:t xml:space="preserve">  </w:t>
        </w:r>
      </w:ins>
      <w:r>
        <w:t>本项目意在“应用和改进对抗网络、合成数据、仿真环境、智能体技术，构建下一代基于AI技术的金融市场平行世界与对抗博弈环境”。基于AI技术构建金融市场平行世界，模拟投资在不同市场趋势、风格的生存环境，通过增加不同数据路径、不同智能体，利用生成对抗网络</w:t>
      </w:r>
      <w:ins w:id="14" w:author="chisaTy" w:date="2021-11-17T17:11:38Z">
        <w:r>
          <w:rPr>
            <w:rFonts w:hint="eastAsia"/>
            <w:lang w:val="en-US" w:eastAsia="zh-CN"/>
          </w:rPr>
          <w:t>来</w:t>
        </w:r>
      </w:ins>
      <w:r>
        <w:t>做真实性校准，为金融机构量化投资模型提升鲁棒性、预测准确性，降低过拟合程度，提升机器学习模型对风险的应对能力，协助提升资管、基金等相关实盘产品在市场中的博弈能力，赋予投资业务盈利价值与提高实盘产品</w:t>
      </w:r>
      <w:ins w:id="15" w:author="chisaTy" w:date="2021-11-17T17:13:17Z">
        <w:r>
          <w:rPr>
            <w:rFonts w:hint="eastAsia"/>
            <w:lang w:val="en-US" w:eastAsia="zh-CN"/>
          </w:rPr>
          <w:t>的</w:t>
        </w:r>
      </w:ins>
      <w:r>
        <w:t>生存能力。</w:t>
      </w:r>
      <w:r>
        <w:br w:type="textWrapping"/>
      </w:r>
    </w:p>
    <w:p>
      <w:r>
        <w:t>项目编号: 202100418</w:t>
      </w:r>
    </w:p>
    <w:p>
      <w:r>
        <w:t>项目名称: 十分有文化影视音乐线上综合交易平台</w:t>
      </w:r>
    </w:p>
    <w:p>
      <w:r>
        <w:t>所属行业: 现代服务业</w:t>
      </w:r>
    </w:p>
    <w:p>
      <w:r>
        <w:t>项目概述:</w:t>
      </w:r>
    </w:p>
    <w:p>
      <w:pPr>
        <w:ind w:firstLine="480" w:firstLineChars="200"/>
      </w:pPr>
      <w:r>
        <w:t>随着中国文化产业的飞速发展，观众水平的逐步提高，影视行业中配乐部分的艺术水平也在逐渐提高，现有的后期制作中，特效，调色，声音由同一后期公司全包的局面正在逐渐被打破。并且之前国内的大部分影视主题曲和背景音乐都是分开制作，主题曲由明星演唱，制作精良，价格昂贵，而背景音乐则是恰好相反，制作仓促，也经常会出现著作权不明确，配乐和主题曲风格不搭，配乐与画面完全不匹配的情况。我司的主营业务为影视剧配乐创作，集合国内外优秀音乐家，我们坚持认为专业的事就应该交给专业的人来做。</w:t>
      </w:r>
      <w:r>
        <w:br w:type="textWrapping"/>
      </w:r>
      <w:ins w:id="16" w:author="chisaTy" w:date="2021-11-19T10:44:44Z">
        <w:r>
          <w:rPr>
            <w:rFonts w:hint="eastAsia"/>
            <w:lang w:val="en-US" w:eastAsia="zh-CN"/>
          </w:rPr>
          <w:t xml:space="preserve">   </w:t>
        </w:r>
      </w:ins>
      <w:ins w:id="17" w:author="chisaTy" w:date="2021-11-19T10:44:45Z">
        <w:r>
          <w:rPr>
            <w:rFonts w:hint="eastAsia"/>
            <w:lang w:val="en-US" w:eastAsia="zh-CN"/>
          </w:rPr>
          <w:t xml:space="preserve"> </w:t>
        </w:r>
      </w:ins>
      <w:r>
        <w:t>我司的音乐线上综合交易平台项目致力于将整个影视配乐部分专业化，平台化，数字化。</w:t>
      </w:r>
      <w:r>
        <w:br w:type="textWrapping"/>
      </w:r>
      <w:ins w:id="18" w:author="chisaTy" w:date="2021-11-19T10:44:57Z">
        <w:r>
          <w:rPr>
            <w:rFonts w:hint="eastAsia"/>
            <w:lang w:val="en-US" w:eastAsia="zh-CN"/>
          </w:rPr>
          <w:t xml:space="preserve"> </w:t>
        </w:r>
      </w:ins>
      <w:ins w:id="19" w:author="chisaTy" w:date="2021-11-19T10:44:58Z">
        <w:r>
          <w:rPr>
            <w:rFonts w:hint="eastAsia"/>
            <w:lang w:val="en-US" w:eastAsia="zh-CN"/>
          </w:rPr>
          <w:t xml:space="preserve">   </w:t>
        </w:r>
      </w:ins>
      <w:r>
        <w:t>我国的影视行业现状需要建立一个影视音乐交易平台，</w:t>
      </w:r>
      <w:ins w:id="20" w:author="chisaTy" w:date="2021-11-17T16:04:11Z">
        <w:r>
          <w:rPr>
            <w:rFonts w:hint="eastAsia"/>
            <w:lang w:val="en-US" w:eastAsia="zh-CN"/>
          </w:rPr>
          <w:t>为</w:t>
        </w:r>
      </w:ins>
      <w:del w:id="21" w:author="chisaTy" w:date="2021-11-17T16:04:09Z">
        <w:r>
          <w:rPr/>
          <w:delText>给</w:delText>
        </w:r>
      </w:del>
      <w:r>
        <w:t>供需双方</w:t>
      </w:r>
      <w:ins w:id="22" w:author="chisaTy" w:date="2021-11-17T16:04:01Z">
        <w:r>
          <w:rPr>
            <w:rFonts w:hint="eastAsia"/>
            <w:lang w:val="en-US" w:eastAsia="zh-CN"/>
          </w:rPr>
          <w:t>提供</w:t>
        </w:r>
      </w:ins>
      <w:r>
        <w:t>一个透明</w:t>
      </w:r>
      <w:ins w:id="23" w:author="chisaTy" w:date="2021-11-17T16:04:04Z">
        <w:r>
          <w:rPr>
            <w:rFonts w:hint="eastAsia"/>
            <w:lang w:eastAsia="zh-CN"/>
          </w:rPr>
          <w:t>、</w:t>
        </w:r>
      </w:ins>
      <w:r>
        <w:t>公证的交易平台，视频创作者（制片方/短视频作者/自媒体人）可以通过</w:t>
      </w:r>
      <w:ins w:id="24" w:author="chisaTy" w:date="2021-11-17T16:05:34Z">
        <w:r>
          <w:rPr>
            <w:rFonts w:hint="eastAsia"/>
            <w:lang w:val="en-US" w:eastAsia="zh-CN"/>
          </w:rPr>
          <w:t>交易</w:t>
        </w:r>
      </w:ins>
      <w:del w:id="25" w:author="chisaTy" w:date="2021-11-17T16:05:32Z">
        <w:r>
          <w:rPr/>
          <w:delText>在</w:delText>
        </w:r>
      </w:del>
      <w:r>
        <w:t>平台</w:t>
      </w:r>
      <w:del w:id="26" w:author="chisaTy" w:date="2021-11-17T16:05:37Z">
        <w:r>
          <w:rPr/>
          <w:delText>挑选作品</w:delText>
        </w:r>
      </w:del>
      <w:del w:id="27" w:author="chisaTy" w:date="2021-11-17T16:05:38Z">
        <w:r>
          <w:rPr/>
          <w:delText>，支付，</w:delText>
        </w:r>
      </w:del>
      <w:del w:id="28" w:author="chisaTy" w:date="2021-11-17T16:05:39Z">
        <w:r>
          <w:rPr/>
          <w:delText>来挑</w:delText>
        </w:r>
      </w:del>
      <w:del w:id="29" w:author="chisaTy" w:date="2021-11-17T16:05:40Z">
        <w:r>
          <w:rPr/>
          <w:delText>选</w:delText>
        </w:r>
      </w:del>
      <w:ins w:id="30" w:author="chisaTy" w:date="2021-11-17T16:05:41Z">
        <w:r>
          <w:rPr>
            <w:rFonts w:hint="eastAsia"/>
            <w:lang w:val="en-US" w:eastAsia="zh-CN"/>
          </w:rPr>
          <w:t>购买</w:t>
        </w:r>
      </w:ins>
      <w:r>
        <w:t>自己需要的影视音乐，也可以发起创作订单，挑选风格满意的音乐人为自己量身定制音乐作品。而音乐人通过平台</w:t>
      </w:r>
      <w:del w:id="31" w:author="chisaTy" w:date="2021-11-17T16:08:52Z">
        <w:r>
          <w:rPr/>
          <w:delText>，</w:delText>
        </w:r>
      </w:del>
      <w:ins w:id="32" w:author="chisaTy" w:date="2021-11-17T16:06:57Z">
        <w:r>
          <w:rPr>
            <w:rFonts w:hint="eastAsia"/>
            <w:lang w:val="en-US" w:eastAsia="zh-CN"/>
          </w:rPr>
          <w:t>可以</w:t>
        </w:r>
      </w:ins>
      <w:r>
        <w:t>收到版费，或者音乐使用费，保障自身权益</w:t>
      </w:r>
      <w:ins w:id="33" w:author="chisaTy" w:date="2021-11-17T16:07:10Z">
        <w:r>
          <w:rPr>
            <w:rFonts w:hint="eastAsia"/>
            <w:lang w:eastAsia="zh-CN"/>
          </w:rPr>
          <w:t>。</w:t>
        </w:r>
      </w:ins>
      <w:r>
        <w:br w:type="textWrapping"/>
      </w:r>
      <w:ins w:id="34" w:author="chisaTy" w:date="2021-11-19T10:45:10Z">
        <w:r>
          <w:rPr>
            <w:rFonts w:hint="eastAsia"/>
            <w:lang w:val="en-US" w:eastAsia="zh-CN"/>
          </w:rPr>
          <w:t xml:space="preserve">  </w:t>
        </w:r>
      </w:ins>
      <w:ins w:id="35" w:author="chisaTy" w:date="2021-11-19T10:45:11Z">
        <w:r>
          <w:rPr>
            <w:rFonts w:hint="eastAsia"/>
            <w:lang w:val="en-US" w:eastAsia="zh-CN"/>
          </w:rPr>
          <w:t xml:space="preserve">  </w:t>
        </w:r>
      </w:ins>
      <w:r>
        <w:t>前期通过国内专业的音乐指导策划，与影视制片公司接洽，确定合作内容后，寻找国内外性价比</w:t>
      </w:r>
      <w:ins w:id="36" w:author="chisaTy" w:date="2021-11-17T16:55:40Z">
        <w:r>
          <w:rPr>
            <w:rFonts w:hint="eastAsia"/>
            <w:lang w:val="en-US" w:eastAsia="zh-CN"/>
          </w:rPr>
          <w:t>较</w:t>
        </w:r>
      </w:ins>
      <w:r>
        <w:t>高的著名音乐团队，进行配乐部分的整体合作，明确著作权</w:t>
      </w:r>
      <w:ins w:id="37" w:author="chisaTy" w:date="2021-11-17T16:56:38Z">
        <w:r>
          <w:rPr>
            <w:rFonts w:hint="eastAsia"/>
            <w:lang w:val="en-US" w:eastAsia="zh-CN"/>
          </w:rPr>
          <w:t>后</w:t>
        </w:r>
      </w:ins>
      <w:del w:id="38" w:author="chisaTy" w:date="2021-11-17T16:56:37Z">
        <w:r>
          <w:rPr/>
          <w:delText>，</w:delText>
        </w:r>
      </w:del>
      <w:r>
        <w:t>打包出售给播放平台或制作公司，最大程度提高影视音乐</w:t>
      </w:r>
      <w:del w:id="39" w:author="chisaTy" w:date="2021-11-17T16:57:44Z">
        <w:r>
          <w:rPr/>
          <w:delText>部</w:delText>
        </w:r>
      </w:del>
      <w:del w:id="40" w:author="chisaTy" w:date="2021-11-17T16:57:45Z">
        <w:r>
          <w:rPr/>
          <w:delText>分</w:delText>
        </w:r>
      </w:del>
      <w:r>
        <w:t>的专业度</w:t>
      </w:r>
      <w:ins w:id="41" w:author="chisaTy" w:date="2021-11-17T16:57:14Z">
        <w:r>
          <w:rPr>
            <w:rFonts w:hint="eastAsia"/>
            <w:lang w:eastAsia="zh-CN"/>
          </w:rPr>
          <w:t>、</w:t>
        </w:r>
      </w:ins>
      <w:ins w:id="42" w:author="chisaTy" w:date="2021-11-17T16:57:17Z">
        <w:r>
          <w:rPr>
            <w:rFonts w:hint="eastAsia"/>
            <w:lang w:val="en-US" w:eastAsia="zh-CN"/>
          </w:rPr>
          <w:t>与</w:t>
        </w:r>
      </w:ins>
      <w:del w:id="43" w:author="chisaTy" w:date="2021-11-17T16:57:14Z">
        <w:r>
          <w:rPr/>
          <w:delText>和</w:delText>
        </w:r>
      </w:del>
      <w:r>
        <w:t>作品内容的匹配度。</w:t>
      </w:r>
      <w:r>
        <w:br w:type="textWrapping"/>
      </w:r>
      <w:ins w:id="44" w:author="chisaTy" w:date="2021-11-19T10:45:21Z">
        <w:r>
          <w:rPr>
            <w:rFonts w:hint="eastAsia"/>
            <w:lang w:val="en-US" w:eastAsia="zh-CN"/>
          </w:rPr>
          <w:t xml:space="preserve">    </w:t>
        </w:r>
      </w:ins>
      <w:r>
        <w:t>经过积攒</w:t>
      </w:r>
      <w:ins w:id="45" w:author="chisaTy" w:date="2021-11-17T16:58:45Z">
        <w:r>
          <w:rPr>
            <w:rFonts w:hint="eastAsia"/>
            <w:lang w:val="en-US" w:eastAsia="zh-CN"/>
          </w:rPr>
          <w:t>累积</w:t>
        </w:r>
      </w:ins>
      <w:r>
        <w:t>海内外创作团队</w:t>
      </w:r>
      <w:ins w:id="46" w:author="chisaTy" w:date="2021-11-17T16:58:51Z">
        <w:r>
          <w:rPr>
            <w:rFonts w:hint="eastAsia"/>
            <w:lang w:val="en-US" w:eastAsia="zh-CN"/>
          </w:rPr>
          <w:t>资源</w:t>
        </w:r>
      </w:ins>
      <w:r>
        <w:t>，后期将</w:t>
      </w:r>
      <w:ins w:id="47" w:author="chisaTy" w:date="2021-11-17T16:59:39Z">
        <w:r>
          <w:rPr>
            <w:rFonts w:hint="eastAsia"/>
            <w:lang w:val="en-US" w:eastAsia="zh-CN"/>
          </w:rPr>
          <w:t>与</w:t>
        </w:r>
      </w:ins>
      <w:ins w:id="48" w:author="chisaTy" w:date="2021-11-17T16:59:40Z">
        <w:r>
          <w:rPr>
            <w:rFonts w:hint="eastAsia"/>
            <w:lang w:val="en-US" w:eastAsia="zh-CN"/>
          </w:rPr>
          <w:t>其</w:t>
        </w:r>
      </w:ins>
      <w:ins w:id="49" w:author="chisaTy" w:date="2021-11-17T16:59:42Z">
        <w:r>
          <w:rPr>
            <w:rFonts w:hint="eastAsia"/>
            <w:lang w:val="en-US" w:eastAsia="zh-CN"/>
          </w:rPr>
          <w:t>共同</w:t>
        </w:r>
      </w:ins>
      <w:del w:id="50" w:author="chisaTy" w:date="2021-11-17T16:59:06Z">
        <w:r>
          <w:rPr/>
          <w:delText>联</w:delText>
        </w:r>
      </w:del>
      <w:del w:id="51" w:author="chisaTy" w:date="2021-11-17T16:59:07Z">
        <w:r>
          <w:rPr/>
          <w:delText>手海</w:delText>
        </w:r>
      </w:del>
      <w:del w:id="52" w:author="chisaTy" w:date="2021-11-17T16:59:08Z">
        <w:r>
          <w:rPr/>
          <w:delText>内外音</w:delText>
        </w:r>
      </w:del>
      <w:del w:id="53" w:author="chisaTy" w:date="2021-11-17T16:59:09Z">
        <w:r>
          <w:rPr/>
          <w:delText>乐团队</w:delText>
        </w:r>
      </w:del>
      <w:del w:id="54" w:author="chisaTy" w:date="2021-11-17T16:59:10Z">
        <w:r>
          <w:rPr/>
          <w:delText>，</w:delText>
        </w:r>
      </w:del>
      <w:r>
        <w:t>打造影视音乐视听及买卖平台，</w:t>
      </w:r>
      <w:ins w:id="55" w:author="chisaTy" w:date="2021-11-17T17:00:04Z">
        <w:r>
          <w:rPr>
            <w:rFonts w:hint="eastAsia"/>
            <w:lang w:val="en-US" w:eastAsia="zh-CN"/>
          </w:rPr>
          <w:t>并</w:t>
        </w:r>
      </w:ins>
      <w:r>
        <w:t>联手海内外音乐人</w:t>
      </w:r>
      <w:del w:id="56" w:author="chisaTy" w:date="2021-11-17T17:00:06Z">
        <w:r>
          <w:rPr/>
          <w:delText>，</w:delText>
        </w:r>
      </w:del>
      <w:r>
        <w:t>加强版权保护，</w:t>
      </w:r>
      <w:del w:id="57" w:author="chisaTy" w:date="2021-11-17T17:02:27Z">
        <w:r>
          <w:rPr/>
          <w:delText>提</w:delText>
        </w:r>
      </w:del>
      <w:del w:id="58" w:author="chisaTy" w:date="2021-11-17T17:02:28Z">
        <w:r>
          <w:rPr/>
          <w:delText>供</w:delText>
        </w:r>
      </w:del>
      <w:r>
        <w:t>给作曲家</w:t>
      </w:r>
      <w:del w:id="59" w:author="chisaTy" w:date="2021-11-17T17:02:31Z">
        <w:r>
          <w:rPr/>
          <w:delText>一</w:delText>
        </w:r>
      </w:del>
      <w:del w:id="60" w:author="chisaTy" w:date="2021-11-17T17:02:29Z">
        <w:r>
          <w:rPr/>
          <w:delText>个</w:delText>
        </w:r>
      </w:del>
      <w:r>
        <w:t>和影视制作公司</w:t>
      </w:r>
      <w:del w:id="61" w:author="chisaTy" w:date="2021-11-17T17:02:35Z">
        <w:r>
          <w:rPr/>
          <w:delText>买</w:delText>
        </w:r>
      </w:del>
      <w:del w:id="62" w:author="chisaTy" w:date="2021-11-17T17:02:36Z">
        <w:r>
          <w:rPr/>
          <w:delText>卖</w:delText>
        </w:r>
      </w:del>
      <w:r>
        <w:t>双方</w:t>
      </w:r>
      <w:ins w:id="63" w:author="chisaTy" w:date="2021-11-17T17:02:39Z">
        <w:r>
          <w:rPr>
            <w:rFonts w:hint="eastAsia"/>
            <w:lang w:val="en-US" w:eastAsia="zh-CN"/>
          </w:rPr>
          <w:t>提供</w:t>
        </w:r>
      </w:ins>
      <w:ins w:id="64" w:author="chisaTy" w:date="2021-11-17T17:02:41Z">
        <w:r>
          <w:rPr>
            <w:rFonts w:hint="eastAsia"/>
            <w:lang w:val="en-US" w:eastAsia="zh-CN"/>
          </w:rPr>
          <w:t>一个</w:t>
        </w:r>
      </w:ins>
      <w:r>
        <w:t>透明公</w:t>
      </w:r>
      <w:ins w:id="65" w:author="chisaTy" w:date="2021-11-17T17:02:48Z">
        <w:r>
          <w:rPr>
            <w:rFonts w:hint="eastAsia"/>
            <w:lang w:val="en-US" w:eastAsia="zh-CN"/>
          </w:rPr>
          <w:t>正</w:t>
        </w:r>
      </w:ins>
      <w:del w:id="66" w:author="chisaTy" w:date="2021-11-17T17:02:46Z">
        <w:r>
          <w:rPr/>
          <w:delText>证</w:delText>
        </w:r>
      </w:del>
      <w:del w:id="67" w:author="chisaTy" w:date="2021-11-17T17:02:49Z">
        <w:r>
          <w:rPr/>
          <w:delText>系</w:delText>
        </w:r>
      </w:del>
      <w:del w:id="68" w:author="chisaTy" w:date="2021-11-17T17:02:50Z">
        <w:r>
          <w:rPr/>
          <w:delText>统</w:delText>
        </w:r>
      </w:del>
      <w:r>
        <w:t>的交易平台，推出新的影视音乐使用概念，打造新的影视共同体。</w:t>
      </w:r>
      <w:r>
        <w:br w:type="textWrapping"/>
      </w:r>
      <w:r>
        <w:t>后期整合线上线下</w:t>
      </w:r>
      <w:ins w:id="69" w:author="chisaTy" w:date="2021-11-17T17:03:38Z">
        <w:r>
          <w:rPr>
            <w:rFonts w:hint="eastAsia"/>
            <w:lang w:val="en-US" w:eastAsia="zh-CN"/>
          </w:rPr>
          <w:t>的</w:t>
        </w:r>
      </w:ins>
      <w:r>
        <w:t>音乐著作权，规范著作权买卖渠道，最终发展成不</w:t>
      </w:r>
      <w:ins w:id="70" w:author="chisaTy" w:date="2021-11-17T17:04:08Z">
        <w:r>
          <w:rPr>
            <w:rFonts w:hint="eastAsia"/>
            <w:lang w:val="en-US" w:eastAsia="zh-CN"/>
          </w:rPr>
          <w:t>仅</w:t>
        </w:r>
      </w:ins>
      <w:del w:id="71" w:author="chisaTy" w:date="2021-11-17T17:04:04Z">
        <w:r>
          <w:rPr/>
          <w:delText>只</w:delText>
        </w:r>
      </w:del>
      <w:ins w:id="72" w:author="chisaTy" w:date="2021-11-17T17:04:11Z">
        <w:r>
          <w:rPr>
            <w:rFonts w:hint="eastAsia"/>
            <w:lang w:val="en-US" w:eastAsia="zh-CN"/>
          </w:rPr>
          <w:t>包含</w:t>
        </w:r>
      </w:ins>
      <w:del w:id="73" w:author="chisaTy" w:date="2021-11-17T17:04:10Z">
        <w:r>
          <w:rPr/>
          <w:delText>包括</w:delText>
        </w:r>
      </w:del>
      <w:r>
        <w:t>影视配乐，</w:t>
      </w:r>
      <w:ins w:id="74" w:author="chisaTy" w:date="2021-11-17T17:04:17Z">
        <w:r>
          <w:rPr>
            <w:rFonts w:hint="eastAsia"/>
            <w:lang w:val="en-US" w:eastAsia="zh-CN"/>
          </w:rPr>
          <w:t>并且</w:t>
        </w:r>
      </w:ins>
      <w:del w:id="75" w:author="chisaTy" w:date="2021-11-17T17:04:16Z">
        <w:r>
          <w:rPr/>
          <w:delText>而且</w:delText>
        </w:r>
      </w:del>
      <w:r>
        <w:t>涉及</w:t>
      </w:r>
      <w:del w:id="76" w:author="chisaTy" w:date="2021-11-17T17:04:19Z">
        <w:r>
          <w:rPr/>
          <w:delText>，</w:delText>
        </w:r>
      </w:del>
      <w:r>
        <w:t>短视频</w:t>
      </w:r>
      <w:ins w:id="77" w:author="chisaTy" w:date="2021-11-17T17:04:21Z">
        <w:r>
          <w:rPr>
            <w:rFonts w:hint="eastAsia"/>
            <w:lang w:eastAsia="zh-CN"/>
          </w:rPr>
          <w:t>、</w:t>
        </w:r>
      </w:ins>
      <w:del w:id="78" w:author="chisaTy" w:date="2021-11-17T17:04:21Z">
        <w:r>
          <w:rPr/>
          <w:delText>，</w:delText>
        </w:r>
      </w:del>
      <w:r>
        <w:t>游戏配乐</w:t>
      </w:r>
      <w:ins w:id="79" w:author="chisaTy" w:date="2021-11-17T17:04:23Z">
        <w:r>
          <w:rPr>
            <w:rFonts w:hint="eastAsia"/>
            <w:lang w:eastAsia="zh-CN"/>
          </w:rPr>
          <w:t>、</w:t>
        </w:r>
      </w:ins>
      <w:del w:id="80" w:author="chisaTy" w:date="2021-11-17T17:04:23Z">
        <w:r>
          <w:rPr/>
          <w:delText>，</w:delText>
        </w:r>
      </w:del>
      <w:r>
        <w:t>主题公园等整个文化产业的线上数字影视音乐</w:t>
      </w:r>
      <w:ins w:id="81" w:author="chisaTy" w:date="2021-11-17T17:04:35Z">
        <w:r>
          <w:rPr>
            <w:rFonts w:hint="eastAsia"/>
            <w:lang w:val="en-US" w:eastAsia="zh-CN"/>
          </w:rPr>
          <w:t>的</w:t>
        </w:r>
      </w:ins>
      <w:r>
        <w:t>交易平台。</w:t>
      </w:r>
    </w:p>
    <w:p>
      <w:pPr>
        <w:rPr>
          <w:rFonts w:hint="eastAsia" w:eastAsia="宋体"/>
          <w:lang w:val="en-US" w:eastAsia="zh-CN"/>
        </w:rPr>
      </w:pPr>
    </w:p>
    <w:p>
      <w:r>
        <w:t>项目编号: 202100419</w:t>
      </w:r>
    </w:p>
    <w:p>
      <w:r>
        <w:t>项目名称: 锌基液流电池</w:t>
      </w:r>
    </w:p>
    <w:p>
      <w:r>
        <w:t>所属行业: 新能源与节能</w:t>
      </w:r>
    </w:p>
    <w:p>
      <w:r>
        <w:t>项目概述:</w:t>
      </w:r>
    </w:p>
    <w:p>
      <w:pPr>
        <w:ind w:firstLine="480" w:firstLineChars="200"/>
      </w:pPr>
      <w:r>
        <w:t>该项目旨在推进一种新型储能电池（锌基液流电池）的商业化与大规模生产。该电池具备高功率密度、高能量密度、高安全性、低成本等良好特性，非常适用于大规模储能等应用场景。本项目团队拥有欧洲科学院院士1人、教授/副教授2人、全球排名前十高校博士（后）16人（均为中国国籍），研发积淀与产出深厚。项目面向一个万亿级蓝海市场，产品正处于研发、测试阶段，将能于短期内投入样板市场。预计，该项目能在五年内达5~15亿人民币流水，1.5~5亿人民币纯利润。</w:t>
      </w:r>
    </w:p>
    <w:p/>
    <w:p>
      <w:r>
        <w:t>项目编号: 202100420</w:t>
      </w:r>
    </w:p>
    <w:p>
      <w:r>
        <w:t>项目名称: 语商助理</w:t>
      </w:r>
    </w:p>
    <w:p>
      <w:r>
        <w:t>所属行业: 现代服务业</w:t>
      </w:r>
    </w:p>
    <w:p>
      <w:r>
        <w:t>项目概述:</w:t>
      </w:r>
    </w:p>
    <w:p>
      <w:ins w:id="82" w:author="chisaTy" w:date="2021-11-19T10:48:23Z">
        <w:r>
          <w:rPr>
            <w:rFonts w:hint="eastAsia"/>
            <w:lang w:val="en-US" w:eastAsia="zh-CN"/>
          </w:rPr>
          <w:t xml:space="preserve">   </w:t>
        </w:r>
      </w:ins>
      <w:ins w:id="83" w:author="chisaTy" w:date="2021-11-19T10:48:24Z">
        <w:r>
          <w:rPr>
            <w:rFonts w:hint="eastAsia"/>
            <w:lang w:val="en-US" w:eastAsia="zh-CN"/>
          </w:rPr>
          <w:t xml:space="preserve"> </w:t>
        </w:r>
      </w:ins>
      <w:r>
        <w:t>近年来，随着国际化进程的加快，中小企业也开始走进国际化市场，并逐步扩大占比。但沟通不畅、信息汲取困难等问题也随之而来，各国际电商平台虽然引入了翻译等功能，但收效甚微。特别是在非英语圈内进行多国贸易的中小型企业，因为双向小语种人才少、人工费高、翻译不准等问题</w:t>
      </w:r>
      <w:del w:id="84" w:author="chisaTy" w:date="2021-11-17T17:27:35Z">
        <w:r>
          <w:rPr/>
          <w:delText>，</w:delText>
        </w:r>
      </w:del>
      <w:r>
        <w:t>一直无法得到有效的解决，被迫</w:t>
      </w:r>
      <w:ins w:id="85" w:author="chisaTy" w:date="2021-11-17T17:25:49Z">
        <w:r>
          <w:rPr>
            <w:rFonts w:hint="eastAsia"/>
            <w:lang w:val="en-US" w:eastAsia="zh-CN"/>
          </w:rPr>
          <w:t>承受</w:t>
        </w:r>
      </w:ins>
      <w:del w:id="86" w:author="chisaTy" w:date="2021-11-17T17:25:47Z">
        <w:r>
          <w:rPr/>
          <w:delText>蒙受</w:delText>
        </w:r>
      </w:del>
      <w:r>
        <w:t>着由于种种问题带来的直接经济损失。更有部分中小企业因为这些问题直接放弃了国际市场。</w:t>
      </w:r>
      <w:r>
        <w:br w:type="textWrapping"/>
      </w:r>
      <w:ins w:id="87" w:author="chisaTy" w:date="2021-11-19T10:48:26Z">
        <w:r>
          <w:rPr>
            <w:rFonts w:hint="eastAsia"/>
            <w:lang w:val="en-US" w:eastAsia="zh-CN"/>
          </w:rPr>
          <w:t xml:space="preserve">   </w:t>
        </w:r>
      </w:ins>
      <w:ins w:id="88" w:author="chisaTy" w:date="2021-11-19T10:48:27Z">
        <w:r>
          <w:rPr>
            <w:rFonts w:hint="eastAsia"/>
            <w:lang w:val="en-US" w:eastAsia="zh-CN"/>
          </w:rPr>
          <w:t xml:space="preserve"> </w:t>
        </w:r>
      </w:ins>
      <w:r>
        <w:t>语商助理的出现就是为了解决这个痛点，提供更优惠更高效且准确的国际贸易服务。</w:t>
      </w:r>
      <w:r>
        <w:br w:type="textWrapping"/>
      </w:r>
      <w:ins w:id="89" w:author="chisaTy" w:date="2021-11-19T10:48:28Z">
        <w:r>
          <w:rPr>
            <w:rFonts w:hint="eastAsia"/>
            <w:lang w:val="en-US" w:eastAsia="zh-CN"/>
          </w:rPr>
          <w:t xml:space="preserve">   </w:t>
        </w:r>
      </w:ins>
      <w:ins w:id="90" w:author="chisaTy" w:date="2021-11-19T10:48:29Z">
        <w:r>
          <w:rPr>
            <w:rFonts w:hint="eastAsia"/>
            <w:lang w:val="en-US" w:eastAsia="zh-CN"/>
          </w:rPr>
          <w:t xml:space="preserve"> </w:t>
        </w:r>
      </w:ins>
      <w:r>
        <w:t>我们是一家现处于创意阶段的的公司。主要</w:t>
      </w:r>
      <w:ins w:id="91" w:author="chisaTy" w:date="2021-11-17T17:32:21Z">
        <w:r>
          <w:rPr>
            <w:rFonts w:hint="eastAsia"/>
            <w:lang w:val="en-US" w:eastAsia="zh-CN"/>
          </w:rPr>
          <w:t>的</w:t>
        </w:r>
      </w:ins>
      <w:r>
        <w:t>商业模式</w:t>
      </w:r>
      <w:ins w:id="92" w:author="chisaTy" w:date="2021-11-17T17:32:09Z">
        <w:r>
          <w:rPr>
            <w:rFonts w:hint="eastAsia"/>
            <w:lang w:val="en-US" w:eastAsia="zh-CN"/>
          </w:rPr>
          <w:t>是</w:t>
        </w:r>
      </w:ins>
      <w:del w:id="93" w:author="chisaTy" w:date="2021-11-17T17:32:08Z">
        <w:r>
          <w:rPr/>
          <w:delText>为</w:delText>
        </w:r>
      </w:del>
      <w:r>
        <w:t>为国际中小企业提供母语级别的助理，使客户可以无需雇佣专职翻译及国际贸易人员，以远低于市场价格的成本</w:t>
      </w:r>
      <w:ins w:id="94" w:author="chisaTy" w:date="2021-11-17T17:34:07Z">
        <w:r>
          <w:rPr>
            <w:rFonts w:hint="eastAsia"/>
            <w:lang w:val="en-US" w:eastAsia="zh-CN"/>
          </w:rPr>
          <w:t>帮助</w:t>
        </w:r>
      </w:ins>
      <w:ins w:id="95" w:author="chisaTy" w:date="2021-11-17T17:34:08Z">
        <w:r>
          <w:rPr>
            <w:rFonts w:hint="eastAsia"/>
            <w:lang w:val="en-US" w:eastAsia="zh-CN"/>
          </w:rPr>
          <w:t>企业</w:t>
        </w:r>
      </w:ins>
      <w:r>
        <w:t>与他国企业</w:t>
      </w:r>
      <w:ins w:id="96" w:author="chisaTy" w:date="2021-11-17T17:34:18Z">
        <w:r>
          <w:rPr>
            <w:rFonts w:hint="eastAsia"/>
            <w:lang w:val="en-US" w:eastAsia="zh-CN"/>
          </w:rPr>
          <w:t>可以</w:t>
        </w:r>
      </w:ins>
      <w:r>
        <w:t>顺畅</w:t>
      </w:r>
      <w:ins w:id="97" w:author="chisaTy" w:date="2021-11-17T17:34:20Z">
        <w:r>
          <w:rPr>
            <w:rFonts w:hint="eastAsia"/>
            <w:lang w:val="en-US" w:eastAsia="zh-CN"/>
          </w:rPr>
          <w:t>地</w:t>
        </w:r>
      </w:ins>
      <w:r>
        <w:t>进行国际贸易合作。</w:t>
      </w:r>
      <w:r>
        <w:br w:type="textWrapping"/>
      </w:r>
      <w:ins w:id="98" w:author="chisaTy" w:date="2021-11-19T10:48:30Z">
        <w:r>
          <w:rPr>
            <w:rFonts w:hint="eastAsia"/>
            <w:lang w:val="en-US" w:eastAsia="zh-CN"/>
          </w:rPr>
          <w:t xml:space="preserve">   </w:t>
        </w:r>
      </w:ins>
      <w:ins w:id="99" w:author="chisaTy" w:date="2021-11-19T10:48:31Z">
        <w:r>
          <w:rPr>
            <w:rFonts w:hint="eastAsia"/>
            <w:lang w:val="en-US" w:eastAsia="zh-CN"/>
          </w:rPr>
          <w:t xml:space="preserve"> </w:t>
        </w:r>
      </w:ins>
      <w:r>
        <w:t>我们的主要市场定位</w:t>
      </w:r>
      <w:ins w:id="100" w:author="chisaTy" w:date="2021-11-17T17:37:06Z">
        <w:r>
          <w:rPr>
            <w:rFonts w:hint="eastAsia"/>
            <w:lang w:val="en-US" w:eastAsia="zh-CN"/>
          </w:rPr>
          <w:t>是</w:t>
        </w:r>
      </w:ins>
      <w:ins w:id="101" w:author="chisaTy" w:date="2021-11-17T17:37:08Z">
        <w:r>
          <w:rPr>
            <w:rFonts w:hint="eastAsia"/>
            <w:lang w:val="en-US" w:eastAsia="zh-CN"/>
          </w:rPr>
          <w:t>为</w:t>
        </w:r>
      </w:ins>
      <w:del w:id="102" w:author="chisaTy" w:date="2021-11-17T17:37:03Z">
        <w:r>
          <w:rPr/>
          <w:delText>在</w:delText>
        </w:r>
      </w:del>
      <w:r>
        <w:t>有国际化意愿的中小型企业</w:t>
      </w:r>
      <w:ins w:id="103" w:author="chisaTy" w:date="2021-11-17T17:37:16Z">
        <w:r>
          <w:rPr>
            <w:rFonts w:hint="eastAsia"/>
            <w:lang w:val="en-US" w:eastAsia="zh-CN"/>
          </w:rPr>
          <w:t>提供</w:t>
        </w:r>
      </w:ins>
      <w:ins w:id="104" w:author="chisaTy" w:date="2021-11-17T17:37:18Z">
        <w:r>
          <w:rPr>
            <w:rFonts w:hint="eastAsia"/>
            <w:lang w:val="en-US" w:eastAsia="zh-CN"/>
          </w:rPr>
          <w:t>服务</w:t>
        </w:r>
      </w:ins>
      <w:r>
        <w:t>。随着中国</w:t>
      </w:r>
      <w:ins w:id="105" w:author="chisaTy" w:date="2021-11-17T17:37:56Z">
        <w:r>
          <w:rPr>
            <w:rFonts w:hint="eastAsia"/>
            <w:lang w:eastAsia="zh-CN"/>
          </w:rPr>
          <w:t>“</w:t>
        </w:r>
      </w:ins>
      <w:r>
        <w:t>一带一路</w:t>
      </w:r>
      <w:ins w:id="106" w:author="chisaTy" w:date="2021-11-17T17:37:58Z">
        <w:r>
          <w:rPr>
            <w:rFonts w:hint="eastAsia"/>
            <w:lang w:eastAsia="zh-CN"/>
          </w:rPr>
          <w:t>”</w:t>
        </w:r>
      </w:ins>
      <w:ins w:id="107" w:author="chisaTy" w:date="2021-11-17T17:38:03Z">
        <w:r>
          <w:rPr>
            <w:rFonts w:hint="eastAsia"/>
            <w:lang w:val="en-US" w:eastAsia="zh-CN"/>
          </w:rPr>
          <w:t>倡议</w:t>
        </w:r>
      </w:ins>
      <w:del w:id="108" w:author="chisaTy" w:date="2021-11-17T17:38:00Z">
        <w:r>
          <w:rPr/>
          <w:delText>计划</w:delText>
        </w:r>
      </w:del>
      <w:r>
        <w:t>的推进</w:t>
      </w:r>
      <w:del w:id="109" w:author="chisaTy" w:date="2021-11-17T17:39:12Z">
        <w:r>
          <w:rPr/>
          <w:delText>，</w:delText>
        </w:r>
      </w:del>
      <w:ins w:id="110" w:author="chisaTy" w:date="2021-11-17T17:39:12Z">
        <w:r>
          <w:rPr>
            <w:rFonts w:hint="eastAsia"/>
            <w:lang w:eastAsia="zh-CN"/>
          </w:rPr>
          <w:t>、</w:t>
        </w:r>
      </w:ins>
      <w:r>
        <w:t>国际化发展的日益增强，亚洲国家的国际商业交流愈发活性化。国内针对中小型企业也相继出台</w:t>
      </w:r>
      <w:ins w:id="111" w:author="chisaTy" w:date="2021-11-17T17:40:53Z">
        <w:r>
          <w:rPr>
            <w:rFonts w:hint="eastAsia"/>
          </w:rPr>
          <w:t>《促进中小企业国际化发展五年行动计划（2016-2020年）》</w:t>
        </w:r>
      </w:ins>
      <w:del w:id="112" w:author="chisaTy" w:date="2021-11-17T17:40:34Z">
        <w:r>
          <w:rPr/>
          <w:delText>了，促进中小企业国际化发展五年行动计划</w:delText>
        </w:r>
      </w:del>
      <w:r>
        <w:t>等一系列政策，助力中小企业走向国际市场。</w:t>
      </w:r>
      <w:r>
        <w:br w:type="textWrapping"/>
      </w:r>
      <w:ins w:id="113" w:author="chisaTy" w:date="2021-11-19T10:49:26Z">
        <w:r>
          <w:rPr>
            <w:rFonts w:hint="eastAsia"/>
            <w:lang w:val="en-US" w:eastAsia="zh-CN"/>
          </w:rPr>
          <w:t xml:space="preserve">  </w:t>
        </w:r>
      </w:ins>
      <w:ins w:id="114" w:author="chisaTy" w:date="2021-11-19T10:49:27Z">
        <w:r>
          <w:rPr>
            <w:rFonts w:hint="eastAsia"/>
            <w:lang w:val="en-US" w:eastAsia="zh-CN"/>
          </w:rPr>
          <w:t xml:space="preserve">  </w:t>
        </w:r>
      </w:ins>
      <w:r>
        <w:t>在准备开始国际化的中小企业</w:t>
      </w:r>
      <w:ins w:id="115" w:author="chisaTy" w:date="2021-11-17T17:41:21Z">
        <w:r>
          <w:rPr>
            <w:rFonts w:hint="eastAsia"/>
            <w:lang w:val="en-US" w:eastAsia="zh-CN"/>
          </w:rPr>
          <w:t>当</w:t>
        </w:r>
      </w:ins>
      <w:r>
        <w:t>中，根据调查问卷显示，</w:t>
      </w:r>
      <w:ins w:id="116" w:author="chisaTy" w:date="2021-11-17T17:41:50Z">
        <w:r>
          <w:rPr>
            <w:rFonts w:hint="eastAsia"/>
            <w:lang w:val="en-US" w:eastAsia="zh-CN"/>
          </w:rPr>
          <w:t>企业</w:t>
        </w:r>
      </w:ins>
      <w:r>
        <w:t>面临</w:t>
      </w:r>
      <w:del w:id="117" w:author="chisaTy" w:date="2021-11-17T17:41:51Z">
        <w:r>
          <w:rPr/>
          <w:delText>的</w:delText>
        </w:r>
      </w:del>
      <w:r>
        <w:t>最主要的问题就是缺乏国际</w:t>
      </w:r>
      <w:ins w:id="118" w:author="chisaTy" w:date="2021-11-17T17:42:20Z">
        <w:r>
          <w:rPr>
            <w:rFonts w:hint="eastAsia"/>
            <w:lang w:val="en-US" w:eastAsia="zh-CN"/>
          </w:rPr>
          <w:t>化</w:t>
        </w:r>
      </w:ins>
      <w:del w:id="119" w:author="chisaTy" w:date="2021-11-17T17:42:18Z">
        <w:r>
          <w:rPr/>
          <w:delText>性</w:delText>
        </w:r>
      </w:del>
      <w:r>
        <w:t>人才，</w:t>
      </w:r>
      <w:ins w:id="120" w:author="chisaTy" w:date="2021-11-17T17:43:50Z">
        <w:r>
          <w:rPr>
            <w:rFonts w:hint="eastAsia"/>
            <w:lang w:val="en-US" w:eastAsia="zh-CN"/>
          </w:rPr>
          <w:t>雇佣</w:t>
        </w:r>
      </w:ins>
      <w:ins w:id="121" w:author="chisaTy" w:date="2021-11-17T17:43:51Z">
        <w:r>
          <w:rPr>
            <w:rFonts w:hint="eastAsia"/>
            <w:lang w:val="en-US" w:eastAsia="zh-CN"/>
          </w:rPr>
          <w:t>人员</w:t>
        </w:r>
      </w:ins>
      <w:r>
        <w:t>对目标国当地政策不清，</w:t>
      </w:r>
      <w:ins w:id="122" w:author="chisaTy" w:date="2021-11-17T17:43:55Z">
        <w:r>
          <w:rPr>
            <w:rFonts w:hint="eastAsia"/>
            <w:lang w:val="en-US" w:eastAsia="zh-CN"/>
          </w:rPr>
          <w:t>并</w:t>
        </w:r>
      </w:ins>
      <w:r>
        <w:t>缺乏与合作伙伴沟通的能力。这也是我们定位在中小型企业的一大重要原因。</w:t>
      </w:r>
      <w:r>
        <w:br w:type="textWrapping"/>
      </w:r>
    </w:p>
    <w:p>
      <w:r>
        <w:t>项目编号: 202100421</w:t>
      </w:r>
    </w:p>
    <w:p>
      <w:r>
        <w:t>项目名称: 智能化口腔修复设计IOP</w:t>
      </w:r>
    </w:p>
    <w:p>
      <w:r>
        <w:t>所属行业: 生物与新医药</w:t>
      </w:r>
    </w:p>
    <w:p>
      <w:r>
        <w:t>项目概述:</w:t>
      </w:r>
    </w:p>
    <w:p>
      <w:pPr>
        <w:ind w:firstLine="480" w:firstLineChars="200"/>
      </w:pPr>
      <w:r>
        <w:t>智能化口腔修复系统是基于深度学习算法与增强现实(Augmented Reality)技术开发的新一代口腔修复设计解决方案。</w:t>
      </w:r>
      <w:r>
        <w:br w:type="textWrapping"/>
      </w:r>
      <w:ins w:id="123" w:author="chisaTy" w:date="2021-11-19T10:49:52Z">
        <w:r>
          <w:rPr>
            <w:rFonts w:hint="eastAsia"/>
            <w:lang w:val="en-US" w:eastAsia="zh-CN"/>
          </w:rPr>
          <w:t xml:space="preserve">  </w:t>
        </w:r>
      </w:ins>
      <w:ins w:id="124" w:author="chisaTy" w:date="2021-11-19T10:49:53Z">
        <w:r>
          <w:rPr>
            <w:rFonts w:hint="eastAsia"/>
            <w:lang w:val="en-US" w:eastAsia="zh-CN"/>
          </w:rPr>
          <w:t xml:space="preserve">  </w:t>
        </w:r>
      </w:ins>
      <w:r>
        <w:t>由于近些年我国老龄化趋势逐渐加强，居民对生活质量与口腔健康重视程度不断提</w:t>
      </w:r>
      <w:del w:id="125" w:author="chisaTy" w:date="2021-11-17T17:48:43Z">
        <w:r>
          <w:rPr/>
          <w:delText>升</w:delText>
        </w:r>
      </w:del>
      <w:r>
        <w:t>高，口腔门诊量逐年增加，但由于口腔医师的数量</w:t>
      </w:r>
      <w:ins w:id="126" w:author="chisaTy" w:date="2021-11-17T17:49:10Z">
        <w:r>
          <w:rPr>
            <w:rFonts w:hint="eastAsia"/>
            <w:lang w:val="en-US" w:eastAsia="zh-CN"/>
          </w:rPr>
          <w:t>相</w:t>
        </w:r>
      </w:ins>
      <w:r>
        <w:t>较</w:t>
      </w:r>
      <w:ins w:id="127" w:author="chisaTy" w:date="2021-11-17T17:49:12Z">
        <w:r>
          <w:rPr>
            <w:rFonts w:hint="eastAsia"/>
            <w:lang w:val="en-US" w:eastAsia="zh-CN"/>
          </w:rPr>
          <w:t>于</w:t>
        </w:r>
      </w:ins>
      <w:r>
        <w:t>庞大的人口基数</w:t>
      </w:r>
      <w:ins w:id="128" w:author="chisaTy" w:date="2021-11-17T17:49:55Z">
        <w:r>
          <w:rPr>
            <w:rFonts w:hint="eastAsia"/>
            <w:lang w:val="en-US" w:eastAsia="zh-CN"/>
          </w:rPr>
          <w:t>来说</w:t>
        </w:r>
      </w:ins>
      <w:r>
        <w:t>过少，就出现了患者排队久</w:t>
      </w:r>
      <w:ins w:id="129" w:author="chisaTy" w:date="2021-11-17T17:50:05Z">
        <w:r>
          <w:rPr>
            <w:rFonts w:hint="eastAsia"/>
            <w:lang w:eastAsia="zh-CN"/>
          </w:rPr>
          <w:t>、</w:t>
        </w:r>
      </w:ins>
      <w:del w:id="130" w:author="chisaTy" w:date="2021-11-17T17:50:04Z">
        <w:r>
          <w:rPr/>
          <w:delText>，</w:delText>
        </w:r>
      </w:del>
      <w:r>
        <w:t>医生工作压力</w:t>
      </w:r>
      <w:ins w:id="131" w:author="chisaTy" w:date="2021-11-17T17:50:10Z">
        <w:r>
          <w:rPr>
            <w:rFonts w:hint="eastAsia"/>
            <w:lang w:val="en-US" w:eastAsia="zh-CN"/>
          </w:rPr>
          <w:t>大</w:t>
        </w:r>
      </w:ins>
      <w:r>
        <w:t>等现况。中国的口腔行业一直以来都致力于寻找新型材料</w:t>
      </w:r>
      <w:ins w:id="132" w:author="chisaTy" w:date="2021-11-17T17:50:56Z">
        <w:r>
          <w:rPr>
            <w:rFonts w:hint="eastAsia"/>
            <w:lang w:eastAsia="zh-CN"/>
          </w:rPr>
          <w:t>、</w:t>
        </w:r>
      </w:ins>
      <w:r>
        <w:t>新型技术</w:t>
      </w:r>
      <w:ins w:id="133" w:author="chisaTy" w:date="2021-11-17T17:50:58Z">
        <w:r>
          <w:rPr>
            <w:rFonts w:hint="eastAsia"/>
            <w:lang w:eastAsia="zh-CN"/>
          </w:rPr>
          <w:t>、</w:t>
        </w:r>
      </w:ins>
      <w:r>
        <w:t>新型治疗手段以增加就诊量，提高治疗效率。</w:t>
      </w:r>
      <w:ins w:id="134" w:author="chisaTy" w:date="2021-11-17T17:51:25Z">
        <w:r>
          <w:rPr>
            <w:rFonts w:hint="eastAsia"/>
            <w:lang w:val="en-US" w:eastAsia="zh-CN"/>
          </w:rPr>
          <w:t>以</w:t>
        </w:r>
      </w:ins>
      <w:r>
        <w:t>大数据、移动医疗、人工智能、机器学习等为代表的数字化技术正在重塑我国口腔医疗服务行业</w:t>
      </w:r>
      <w:ins w:id="135" w:author="chisaTy" w:date="2021-11-17T17:52:29Z">
        <w:r>
          <w:rPr>
            <w:rFonts w:hint="eastAsia"/>
            <w:lang w:eastAsia="zh-CN"/>
          </w:rPr>
          <w:t>；</w:t>
        </w:r>
      </w:ins>
      <w:del w:id="136" w:author="chisaTy" w:date="2021-11-17T17:52:29Z">
        <w:r>
          <w:rPr/>
          <w:delText>，</w:delText>
        </w:r>
      </w:del>
      <w:r>
        <w:t>口腔扫描数据、大型CT机数据、牙模数据、治疗数据等</w:t>
      </w:r>
      <w:ins w:id="137" w:author="chisaTy" w:date="2021-11-17T17:53:18Z">
        <w:r>
          <w:rPr>
            <w:rFonts w:hint="eastAsia"/>
            <w:lang w:val="en-US" w:eastAsia="zh-CN"/>
          </w:rPr>
          <w:t>医疗数据</w:t>
        </w:r>
      </w:ins>
      <w:r>
        <w:t>集合形成人工智能产业链</w:t>
      </w:r>
      <w:ins w:id="138" w:author="chisaTy" w:date="2021-11-17T17:53:36Z">
        <w:r>
          <w:rPr>
            <w:rFonts w:hint="eastAsia"/>
            <w:lang w:eastAsia="zh-CN"/>
          </w:rPr>
          <w:t>，</w:t>
        </w:r>
      </w:ins>
      <w:r>
        <w:t>助力</w:t>
      </w:r>
      <w:ins w:id="139" w:author="chisaTy" w:date="2021-11-17T17:53:59Z">
        <w:r>
          <w:rPr>
            <w:rFonts w:hint="eastAsia"/>
            <w:lang w:val="en-US" w:eastAsia="zh-CN"/>
          </w:rPr>
          <w:t>于</w:t>
        </w:r>
      </w:ins>
      <w:r>
        <w:t>我国口腔医疗服务行业</w:t>
      </w:r>
      <w:ins w:id="140" w:author="chisaTy" w:date="2021-11-17T17:53:50Z">
        <w:r>
          <w:rPr>
            <w:rFonts w:hint="eastAsia"/>
            <w:lang w:val="en-US" w:eastAsia="zh-CN"/>
          </w:rPr>
          <w:t>的</w:t>
        </w:r>
      </w:ins>
      <w:r>
        <w:t>数字化发展。</w:t>
      </w:r>
      <w:r>
        <w:br w:type="textWrapping"/>
      </w:r>
      <w:ins w:id="141" w:author="chisaTy" w:date="2021-11-19T10:50:04Z">
        <w:r>
          <w:rPr>
            <w:rFonts w:hint="eastAsia"/>
            <w:lang w:val="en-US" w:eastAsia="zh-CN"/>
          </w:rPr>
          <w:t xml:space="preserve">  </w:t>
        </w:r>
      </w:ins>
      <w:ins w:id="142" w:author="chisaTy" w:date="2021-11-19T10:50:05Z">
        <w:r>
          <w:rPr>
            <w:rFonts w:hint="eastAsia"/>
            <w:lang w:val="en-US" w:eastAsia="zh-CN"/>
          </w:rPr>
          <w:t xml:space="preserve">  </w:t>
        </w:r>
      </w:ins>
      <w:r>
        <w:t>中国的口腔服务行业市场是随着改革开放后的经济建设发展起来的，充满潜力。数据显示，近年来，我国口腔医疗服务行业市场规模保持高速增长，截至2020年达1155亿元，同比增长7.9%。人均医疗保健消费支出</w:t>
      </w:r>
      <w:ins w:id="143" w:author="chisaTy" w:date="2021-11-17T17:56:01Z">
        <w:r>
          <w:rPr>
            <w:rFonts w:hint="eastAsia"/>
            <w:lang w:val="en-US" w:eastAsia="zh-CN"/>
          </w:rPr>
          <w:t>的</w:t>
        </w:r>
      </w:ins>
      <w:r>
        <w:t>持续增加</w:t>
      </w:r>
      <w:ins w:id="144" w:author="chisaTy" w:date="2021-11-17T17:56:03Z">
        <w:r>
          <w:rPr>
            <w:rFonts w:hint="eastAsia"/>
            <w:lang w:eastAsia="zh-CN"/>
          </w:rPr>
          <w:t>，</w:t>
        </w:r>
      </w:ins>
      <w:r>
        <w:t>为口腔医疗服务行业</w:t>
      </w:r>
      <w:ins w:id="145" w:author="chisaTy" w:date="2021-11-17T17:56:11Z">
        <w:r>
          <w:rPr>
            <w:rFonts w:hint="eastAsia"/>
            <w:lang w:val="en-US" w:eastAsia="zh-CN"/>
          </w:rPr>
          <w:t>的</w:t>
        </w:r>
      </w:ins>
      <w:r>
        <w:t>发展提供</w:t>
      </w:r>
      <w:ins w:id="146" w:author="chisaTy" w:date="2021-11-17T17:56:13Z">
        <w:r>
          <w:rPr>
            <w:rFonts w:hint="eastAsia"/>
            <w:lang w:val="en-US" w:eastAsia="zh-CN"/>
          </w:rPr>
          <w:t>了</w:t>
        </w:r>
      </w:ins>
      <w:ins w:id="147" w:author="chisaTy" w:date="2021-11-17T17:56:19Z">
        <w:r>
          <w:rPr>
            <w:rFonts w:hint="eastAsia"/>
            <w:lang w:val="en-US" w:eastAsia="zh-CN"/>
          </w:rPr>
          <w:t>坚实的</w:t>
        </w:r>
      </w:ins>
      <w:r>
        <w:t>经济基础。数据显示，我国居民每年在医疗保健方面的支出也在不断上升，2020年受疫情影响小幅下滑，但整体仍维持高位，达1843元。得益于政策，口腔医疗费用支出被纳入医保，随着居民人均医疗保健消费支出不断提高，我国口腔医疗消费也能相应得到增长。同时，近年来我国口腔医疗服务行业相关投</w:t>
      </w:r>
      <w:ins w:id="148" w:author="chisaTy" w:date="2021-11-17T17:57:37Z">
        <w:r>
          <w:rPr>
            <w:rFonts w:hint="eastAsia"/>
            <w:lang w:eastAsia="zh-CN"/>
          </w:rPr>
          <w:t>、</w:t>
        </w:r>
      </w:ins>
      <w:r>
        <w:t>融资事件不断，成为近几年资本追逐的热门领域。数据显示，2011年以来，我国口腔齿科赛道共发生融资154起，涉及整个产业的上中下游，总金额超过106.83亿元人民币，其中2021年截至目前融资总金额约为18.73亿元人民币。</w:t>
      </w:r>
      <w:r>
        <w:br w:type="textWrapping"/>
      </w:r>
      <w:ins w:id="149" w:author="chisaTy" w:date="2021-11-19T10:50:06Z">
        <w:r>
          <w:rPr>
            <w:rFonts w:hint="eastAsia"/>
            <w:lang w:val="en-US" w:eastAsia="zh-CN"/>
          </w:rPr>
          <w:t xml:space="preserve">  </w:t>
        </w:r>
      </w:ins>
      <w:ins w:id="150" w:author="chisaTy" w:date="2021-11-19T10:50:07Z">
        <w:r>
          <w:rPr>
            <w:rFonts w:hint="eastAsia"/>
            <w:lang w:val="en-US" w:eastAsia="zh-CN"/>
          </w:rPr>
          <w:t xml:space="preserve">  </w:t>
        </w:r>
      </w:ins>
      <w:r>
        <w:t>虽然口腔医疗服务行业市场不断增</w:t>
      </w:r>
      <w:ins w:id="151" w:author="chisaTy" w:date="2021-11-17T17:58:35Z">
        <w:r>
          <w:rPr>
            <w:rFonts w:hint="eastAsia"/>
            <w:lang w:val="en-US" w:eastAsia="zh-CN"/>
          </w:rPr>
          <w:t>长</w:t>
        </w:r>
      </w:ins>
      <w:del w:id="152" w:author="chisaTy" w:date="2021-11-17T17:58:31Z">
        <w:r>
          <w:rPr/>
          <w:delText>加</w:delText>
        </w:r>
      </w:del>
      <w:r>
        <w:t>，但口腔修复的现状还是以运用软件设计居多</w:t>
      </w:r>
      <w:ins w:id="153" w:author="chisaTy" w:date="2021-11-17T17:58:46Z">
        <w:r>
          <w:rPr>
            <w:rFonts w:hint="eastAsia"/>
            <w:lang w:eastAsia="zh-CN"/>
          </w:rPr>
          <w:t>，</w:t>
        </w:r>
      </w:ins>
      <w:r>
        <w:t>如EXOCAD、DIGISTELL等，软件设计虽然方便了一些，但仍需要逐步去设计和优化，时间成本并不会被大幅缩小。除此之外，有些医疗机构会委托加工厂代为设计制造，不仅加大了时间与工费成本，</w:t>
      </w:r>
      <w:ins w:id="154" w:author="chisaTy" w:date="2021-11-17T17:59:47Z">
        <w:r>
          <w:rPr>
            <w:rFonts w:hint="eastAsia"/>
            <w:lang w:val="en-US" w:eastAsia="zh-CN"/>
          </w:rPr>
          <w:t>在</w:t>
        </w:r>
      </w:ins>
      <w:r>
        <w:t>修复体的精细度</w:t>
      </w:r>
      <w:ins w:id="155" w:author="chisaTy" w:date="2021-11-17T17:59:53Z">
        <w:r>
          <w:rPr>
            <w:rFonts w:hint="eastAsia"/>
            <w:lang w:val="en-US" w:eastAsia="zh-CN"/>
          </w:rPr>
          <w:t>方面</w:t>
        </w:r>
      </w:ins>
      <w:del w:id="156" w:author="chisaTy" w:date="2021-11-17T17:59:49Z">
        <w:r>
          <w:rPr/>
          <w:delText>上</w:delText>
        </w:r>
      </w:del>
      <w:r>
        <w:t>更不尽如人意。基于我们由深度学习算法开发的AI个性化设计口腔修复系统，不仅能为患者个性化</w:t>
      </w:r>
      <w:ins w:id="157" w:author="chisaTy" w:date="2021-11-17T18:00:34Z">
        <w:r>
          <w:rPr>
            <w:rFonts w:hint="eastAsia"/>
            <w:lang w:val="en-US" w:eastAsia="zh-CN"/>
          </w:rPr>
          <w:t>地</w:t>
        </w:r>
      </w:ins>
      <w:r>
        <w:t>设计修复方案，还能识别患者的口腔局部解剖结构，生成3D上下颌模型，并在修复体设计后，模拟患者上下颌习惯性运动以检测修复体的可靠程度以及发展隐患，供医生加入治疗方案的考量中。最终还可以生成伴随性口腔修复云档案，方便后续修复体的调整和新</w:t>
      </w:r>
      <w:ins w:id="158" w:author="chisaTy" w:date="2021-11-17T18:08:48Z">
        <w:r>
          <w:rPr>
            <w:rFonts w:hint="eastAsia"/>
            <w:lang w:val="en-US" w:eastAsia="zh-CN"/>
          </w:rPr>
          <w:t>型</w:t>
        </w:r>
      </w:ins>
      <w:r>
        <w:t>治疗方案的制定。</w:t>
      </w:r>
      <w:r>
        <w:br w:type="textWrapping"/>
      </w:r>
    </w:p>
    <w:p>
      <w:r>
        <w:t>项目编号: 202100425</w:t>
      </w:r>
    </w:p>
    <w:p>
      <w:r>
        <w:t>项目名称: AI智慧体育</w:t>
      </w:r>
    </w:p>
    <w:p>
      <w:r>
        <w:t>所属行业: 高技术服务</w:t>
      </w:r>
    </w:p>
    <w:p>
      <w:r>
        <w:t>项目概述:</w:t>
      </w:r>
    </w:p>
    <w:p>
      <w:pPr>
        <w:ind w:firstLine="480" w:firstLineChars="200"/>
        <w:pPrChange w:id="159" w:author="chisaTy" w:date="2021-11-19T10:51:21Z">
          <w:pPr/>
        </w:pPrChange>
      </w:pPr>
      <w:r>
        <w:t>一款</w:t>
      </w:r>
      <w:del w:id="160" w:author="chisaTy" w:date="2021-11-17T18:09:27Z">
        <w:r>
          <w:rPr>
            <w:rFonts w:hint="default"/>
            <w:lang w:val="en-US"/>
          </w:rPr>
          <w:delText>为</w:delText>
        </w:r>
      </w:del>
      <w:ins w:id="161" w:author="chisaTy" w:date="2021-11-17T18:09:28Z">
        <w:r>
          <w:rPr>
            <w:rFonts w:hint="eastAsia"/>
            <w:lang w:val="en-US" w:eastAsia="zh-CN"/>
          </w:rPr>
          <w:t>以</w:t>
        </w:r>
      </w:ins>
      <w:r>
        <w:t>B端用户为主</w:t>
      </w:r>
      <w:ins w:id="162" w:author="chisaTy" w:date="2021-11-17T18:10:30Z">
        <w:r>
          <w:rPr>
            <w:rFonts w:hint="eastAsia"/>
            <w:lang w:eastAsia="zh-CN"/>
          </w:rPr>
          <w:t>，</w:t>
        </w:r>
      </w:ins>
      <w:del w:id="163" w:author="chisaTy" w:date="2021-11-17T18:10:30Z">
        <w:r>
          <w:rPr/>
          <w:delText>的</w:delText>
        </w:r>
      </w:del>
      <w:ins w:id="164" w:author="chisaTy" w:date="2021-11-17T18:10:32Z">
        <w:r>
          <w:rPr>
            <w:rFonts w:hint="eastAsia"/>
            <w:lang w:val="en-US" w:eastAsia="zh-CN"/>
          </w:rPr>
          <w:t>为</w:t>
        </w:r>
      </w:ins>
      <w:r>
        <w:t>各类体育组织所定制的智慧体育解决方案。以体育教培</w:t>
      </w:r>
      <w:del w:id="165" w:author="chisaTy" w:date="2021-11-17T18:10:50Z">
        <w:r>
          <w:rPr/>
          <w:delText>为</w:delText>
        </w:r>
      </w:del>
      <w:r>
        <w:t>场景作为切入点，借助智能穿戴设备</w:t>
      </w:r>
      <w:ins w:id="166" w:author="chisaTy" w:date="2021-11-17T18:11:03Z">
        <w:r>
          <w:rPr>
            <w:rFonts w:hint="eastAsia"/>
            <w:lang w:eastAsia="zh-CN"/>
          </w:rPr>
          <w:t>、</w:t>
        </w:r>
      </w:ins>
      <w:del w:id="167" w:author="chisaTy" w:date="2021-11-17T18:11:03Z">
        <w:r>
          <w:rPr/>
          <w:delText>和</w:delText>
        </w:r>
      </w:del>
      <w:r>
        <w:t>大数据挖掘和AI技术，解决传统体育课 “难分析”、“难监督”、“难量化”和“难记录”的四大教学</w:t>
      </w:r>
      <w:del w:id="168" w:author="chisaTy" w:date="2021-11-17T18:11:15Z">
        <w:r>
          <w:rPr/>
          <w:delText>的</w:delText>
        </w:r>
      </w:del>
      <w:r>
        <w:t>痛点。</w:t>
      </w:r>
      <w:r>
        <w:br w:type="textWrapping"/>
      </w:r>
    </w:p>
    <w:p>
      <w:r>
        <w:t>项目编号: 202100428</w:t>
      </w:r>
    </w:p>
    <w:p>
      <w:r>
        <w:t>项目名称: 福嘴Fuzzi即时活动平台</w:t>
      </w:r>
    </w:p>
    <w:p>
      <w:r>
        <w:t>所属行业: 其他高新技术领域</w:t>
      </w:r>
    </w:p>
    <w:p>
      <w:r>
        <w:t>项目概述:</w:t>
      </w:r>
    </w:p>
    <w:p>
      <w:r>
        <w:t xml:space="preserve">    由于疫情影响，用户</w:t>
      </w:r>
      <w:del w:id="169" w:author="chisaTy" w:date="2021-11-17T18:12:24Z">
        <w:r>
          <w:rPr/>
          <w:delText>们</w:delText>
        </w:r>
      </w:del>
      <w:r>
        <w:t>虽然</w:t>
      </w:r>
      <w:del w:id="170" w:author="chisaTy" w:date="2021-11-17T18:12:36Z">
        <w:r>
          <w:rPr/>
          <w:delText>开始</w:delText>
        </w:r>
      </w:del>
      <w:r>
        <w:t>逐渐接受使用线上实时活动平台举办活动（如zoom、腾讯会议等），但线上活动占据的</w:t>
      </w:r>
      <w:del w:id="171" w:author="chisaTy" w:date="2021-11-17T18:19:31Z">
        <w:r>
          <w:rPr/>
          <w:delText>活动</w:delText>
        </w:r>
      </w:del>
      <w:r>
        <w:t>市场份额仍旧不到15%，还有极大</w:t>
      </w:r>
      <w:ins w:id="172" w:author="chisaTy" w:date="2021-11-17T18:20:07Z">
        <w:r>
          <w:rPr>
            <w:rFonts w:hint="eastAsia"/>
            <w:lang w:val="en-US" w:eastAsia="zh-CN"/>
          </w:rPr>
          <w:t>的</w:t>
        </w:r>
      </w:ins>
      <w:r>
        <w:t>市场开拓空间。</w:t>
      </w:r>
      <w:r>
        <w:br w:type="textWrapping"/>
      </w:r>
      <w:r>
        <w:t xml:space="preserve">    线上活动平台长期以来最大的问题依然在于给不了用户线下活动的氛围体验感。疫情后催生出的一批云活动平台通常采用3D建模的方式来搭建活动场景以提供环境体验，这种方式不仅效率低且用户体感</w:t>
      </w:r>
      <w:del w:id="173" w:author="chisaTy" w:date="2021-11-17T18:23:23Z">
        <w:r>
          <w:rPr/>
          <w:delText>并</w:delText>
        </w:r>
      </w:del>
      <w:r>
        <w:t>不</w:t>
      </w:r>
      <w:del w:id="174" w:author="chisaTy" w:date="2021-11-17T18:23:23Z">
        <w:r>
          <w:rPr/>
          <w:delText>尚</w:delText>
        </w:r>
      </w:del>
      <w:r>
        <w:t>佳。用户并不需要一个3D小人在一堆粗糙的家具或舞台上蹦蹦跳跳，他们需要的是触发自己某个瞬间</w:t>
      </w:r>
      <w:ins w:id="175" w:author="chisaTy" w:date="2021-11-17T18:22:55Z">
        <w:r>
          <w:rPr>
            <w:rFonts w:hint="eastAsia"/>
            <w:lang w:eastAsia="zh-CN"/>
          </w:rPr>
          <w:t>、</w:t>
        </w:r>
      </w:ins>
      <w:r>
        <w:t>某种“情绪”的场景。</w:t>
      </w:r>
      <w:r>
        <w:br w:type="textWrapping"/>
      </w:r>
      <w:r>
        <w:t xml:space="preserve">    福嘴Fuzzi的创新点是通过“长视频”（如海边篝火、绿皮火车、深巷酒馆）作为空间背景，配合面部捕捉Memoji头像及实时语音系统，</w:t>
      </w:r>
      <w:del w:id="176" w:author="chisaTy" w:date="2021-11-17T18:23:58Z">
        <w:r>
          <w:rPr/>
          <w:delText>来</w:delText>
        </w:r>
      </w:del>
      <w:r>
        <w:t>尽可能地还原一场活动该有的复杂信息素（如三五好友在绿皮火车里玩个桌游，而车窗外是东京开往神奈川的真实沿途风景）。</w:t>
      </w:r>
      <w:r>
        <w:br w:type="textWrapping"/>
      </w:r>
      <w:r>
        <w:t xml:space="preserve">    我们根据近几年前沿的“场域理论”及“启动效应”等环境心理学研究</w:t>
      </w:r>
      <w:ins w:id="177" w:author="chisaTy" w:date="2021-11-17T18:27:32Z">
        <w:r>
          <w:rPr>
            <w:rFonts w:hint="eastAsia"/>
            <w:lang w:val="en-US" w:eastAsia="zh-CN"/>
          </w:rPr>
          <w:t>成果</w:t>
        </w:r>
      </w:ins>
      <w:r>
        <w:t>，在“双钻模型”的调研框架下对29组海外用户进行了长达2个月的追踪深访，并在YouTube、Bilibili、抖音等视频网站中对场景类高播放量视频进行了一个月的评论记录翻查及线上焦点小组研究，最终在100多个解决方案中聚焦到目前的“以氛围触发用户情绪”的即时活动方向，并将1.0版本实施落地。福嘴Fuzzi也同时荣获2021年德国IF设计大奖。</w:t>
      </w:r>
    </w:p>
    <w:p>
      <w:r>
        <w:t xml:space="preserve"> </w:t>
      </w:r>
    </w:p>
    <w:p>
      <w:r>
        <w:t>项目编号: 202100429</w:t>
      </w:r>
    </w:p>
    <w:p>
      <w:r>
        <w:t>项目名称: 可信增强的P2P联邦共享智能平台</w:t>
      </w:r>
    </w:p>
    <w:p>
      <w:r>
        <w:t>所属行业: 电子信息</w:t>
      </w:r>
    </w:p>
    <w:p>
      <w:r>
        <w:t>项目概述:</w:t>
      </w:r>
    </w:p>
    <w:p>
      <w:pPr>
        <w:ind w:firstLine="480" w:firstLineChars="200"/>
      </w:pPr>
      <w:r>
        <w:t>为实现</w:t>
      </w:r>
      <w:ins w:id="178" w:author="chisaTy" w:date="2021-11-17T18:28:15Z">
        <w:r>
          <w:rPr>
            <w:rFonts w:hint="eastAsia"/>
            <w:lang w:val="en-US" w:eastAsia="zh-CN"/>
          </w:rPr>
          <w:t>在</w:t>
        </w:r>
      </w:ins>
      <w:r>
        <w:t>数据隐私安全保护的需求下打破数据隔离的难题，联邦学习应运而生并发展迅速。但目前现有的联邦智能学习平台仍然存在诸多问题，特别是昂贵的使用费用，限制了联邦学习在普适场景的应用，这也让海量的隐私数据如石沉大海，未能对AI赋能的大时代做出应有的贡献。</w:t>
      </w:r>
      <w:r>
        <w:br w:type="textWrapping"/>
      </w:r>
      <w:ins w:id="179" w:author="chisaTy" w:date="2021-11-19T10:52:35Z">
        <w:r>
          <w:rPr>
            <w:rFonts w:hint="eastAsia"/>
            <w:lang w:val="en-US" w:eastAsia="zh-CN"/>
          </w:rPr>
          <w:t xml:space="preserve">  </w:t>
        </w:r>
      </w:ins>
      <w:ins w:id="180" w:author="chisaTy" w:date="2021-11-19T10:52:36Z">
        <w:r>
          <w:rPr>
            <w:rFonts w:hint="eastAsia"/>
            <w:lang w:val="en-US" w:eastAsia="zh-CN"/>
          </w:rPr>
          <w:t xml:space="preserve">  </w:t>
        </w:r>
      </w:ins>
      <w:r>
        <w:t>面对这样的窘境，该项目旨在提供一个更具普适性</w:t>
      </w:r>
      <w:ins w:id="181" w:author="chisaTy" w:date="2021-11-18T10:24:07Z">
        <w:r>
          <w:rPr>
            <w:rFonts w:hint="eastAsia"/>
            <w:lang w:val="en-US" w:eastAsia="zh-CN"/>
          </w:rPr>
          <w:t>和</w:t>
        </w:r>
      </w:ins>
      <w:del w:id="182" w:author="chisaTy" w:date="2021-11-18T10:21:49Z">
        <w:r>
          <w:rPr/>
          <w:delText>的</w:delText>
        </w:r>
      </w:del>
      <w:r>
        <w:t>轻量化</w:t>
      </w:r>
      <w:ins w:id="183" w:author="chisaTy" w:date="2021-11-18T10:24:09Z">
        <w:r>
          <w:rPr>
            <w:rFonts w:hint="eastAsia"/>
            <w:lang w:val="en-US" w:eastAsia="zh-CN"/>
          </w:rPr>
          <w:t>特点</w:t>
        </w:r>
      </w:ins>
      <w:r>
        <w:t>的联邦智能共享平台，通过采用去中心化的异步多路径并行分布式优化算法，安全增强的点到点 (Peer-to-Peer，P2P）通信链路以及差分隐私的安全计算，该共享智能平台能实现更强的安全隐私保护，更加高效的模型聚合，更加灵活的节点部署，更加鲁棒的系统性能以及更加友好的网络消耗。不仅可以为头部企业，同时也可为中小型企业提供定制化的智能共享服务。</w:t>
      </w:r>
      <w:r>
        <w:br w:type="textWrapping"/>
      </w:r>
    </w:p>
    <w:p>
      <w:r>
        <w:t>项目编号: 202100430</w:t>
      </w:r>
    </w:p>
    <w:p>
      <w:r>
        <w:t>项目名称: 吴越文旅</w:t>
      </w:r>
    </w:p>
    <w:p>
      <w:r>
        <w:t>所属行业: 电子信息</w:t>
      </w:r>
    </w:p>
    <w:p>
      <w:r>
        <w:t>项目概述:</w:t>
      </w:r>
    </w:p>
    <w:p>
      <w:pPr>
        <w:ind w:firstLine="480" w:firstLineChars="200"/>
        <w:pPrChange w:id="184" w:author="chisaTy" w:date="2021-11-19T10:53:12Z">
          <w:pPr/>
        </w:pPrChange>
      </w:pPr>
      <w:r>
        <w:t>本项目致力于打造一个集旅游</w:t>
      </w:r>
      <w:del w:id="185" w:author="chisaTy" w:date="2021-11-18T10:25:45Z">
        <w:r>
          <w:rPr/>
          <w:delText>与</w:delText>
        </w:r>
      </w:del>
      <w:ins w:id="186" w:author="chisaTy" w:date="2021-11-18T10:25:45Z">
        <w:r>
          <w:rPr>
            <w:rFonts w:hint="eastAsia"/>
            <w:lang w:eastAsia="zh-CN"/>
          </w:rPr>
          <w:t>、</w:t>
        </w:r>
      </w:ins>
      <w:r>
        <w:t>文化</w:t>
      </w:r>
      <w:ins w:id="187" w:author="chisaTy" w:date="2021-11-18T10:25:46Z">
        <w:r>
          <w:rPr/>
          <w:t>与</w:t>
        </w:r>
      </w:ins>
      <w:r>
        <w:t>历史于一体的新型APP资料库，简化信息</w:t>
      </w:r>
      <w:ins w:id="188" w:author="chisaTy" w:date="2021-11-18T10:26:21Z">
        <w:r>
          <w:rPr>
            <w:rFonts w:hint="eastAsia"/>
            <w:lang w:val="en-US" w:eastAsia="zh-CN"/>
          </w:rPr>
          <w:t>并且</w:t>
        </w:r>
      </w:ins>
      <w:del w:id="189" w:author="chisaTy" w:date="2021-11-18T10:26:19Z">
        <w:r>
          <w:rPr/>
          <w:delText>，</w:delText>
        </w:r>
      </w:del>
      <w:r>
        <w:t>提高信息的透明度，适应信息化时代的发展要求，避免冗余的信息浪费客户宝贵的时间。</w:t>
      </w:r>
      <w:ins w:id="190" w:author="chisaTy" w:date="2021-11-18T10:29:37Z">
        <w:r>
          <w:rPr>
            <w:rFonts w:hint="eastAsia"/>
            <w:lang w:val="en-US" w:eastAsia="zh-CN"/>
          </w:rPr>
          <w:t>致力于</w:t>
        </w:r>
      </w:ins>
      <w:r>
        <w:t>打造一个传播中国传统文化的专业平台，弘扬</w:t>
      </w:r>
      <w:ins w:id="191" w:author="chisaTy" w:date="2021-11-18T10:34:50Z">
        <w:r>
          <w:rPr>
            <w:rFonts w:hint="eastAsia"/>
            <w:lang w:val="en-US" w:eastAsia="zh-CN"/>
          </w:rPr>
          <w:t>中华民族</w:t>
        </w:r>
      </w:ins>
      <w:del w:id="192" w:author="chisaTy" w:date="2021-11-18T10:34:47Z">
        <w:r>
          <w:rPr/>
          <w:delText>中国</w:delText>
        </w:r>
      </w:del>
      <w:ins w:id="193" w:author="chisaTy" w:date="2021-11-18T14:18:06Z">
        <w:r>
          <w:rPr>
            <w:rFonts w:hint="eastAsia"/>
            <w:lang w:val="en-US" w:eastAsia="zh-CN"/>
          </w:rPr>
          <w:t>传统文化</w:t>
        </w:r>
      </w:ins>
      <w:del w:id="194" w:author="chisaTy" w:date="2021-11-18T14:17:59Z">
        <w:r>
          <w:rPr/>
          <w:delText>五千</w:delText>
        </w:r>
      </w:del>
      <w:del w:id="195" w:author="chisaTy" w:date="2021-11-18T14:17:58Z">
        <w:r>
          <w:rPr/>
          <w:delText>年</w:delText>
        </w:r>
      </w:del>
      <w:del w:id="196" w:author="chisaTy" w:date="2021-11-18T10:34:15Z">
        <w:r>
          <w:rPr/>
          <w:delText>来</w:delText>
        </w:r>
      </w:del>
      <w:del w:id="197" w:author="chisaTy" w:date="2021-11-18T14:17:57Z">
        <w:r>
          <w:rPr/>
          <w:delText>的</w:delText>
        </w:r>
      </w:del>
      <w:del w:id="198" w:author="chisaTy" w:date="2021-11-18T10:34:19Z">
        <w:r>
          <w:rPr/>
          <w:delText>优秀</w:delText>
        </w:r>
      </w:del>
      <w:del w:id="199" w:author="chisaTy" w:date="2021-11-18T14:17:53Z">
        <w:r>
          <w:rPr/>
          <w:delText>文化</w:delText>
        </w:r>
      </w:del>
      <w:del w:id="200" w:author="chisaTy" w:date="2021-11-18T14:17:52Z">
        <w:r>
          <w:rPr/>
          <w:delText>积淀</w:delText>
        </w:r>
      </w:del>
      <w:r>
        <w:t>，促进中华文化的对外交流，让世界更深入地了解中国。</w:t>
      </w:r>
    </w:p>
    <w:p/>
    <w:p>
      <w:r>
        <w:t>项目编号: 202100432</w:t>
      </w:r>
    </w:p>
    <w:p>
      <w:r>
        <w:t>项目名称: 树莓优选</w:t>
      </w:r>
    </w:p>
    <w:p>
      <w:r>
        <w:t>所属行业: 现代服务业</w:t>
      </w:r>
    </w:p>
    <w:p>
      <w:r>
        <w:t>项目概述:</w:t>
      </w:r>
    </w:p>
    <w:p>
      <w:pPr>
        <w:ind w:firstLine="480" w:firstLineChars="200"/>
      </w:pPr>
      <w:r>
        <w:t>树莓优选是一家立足</w:t>
      </w:r>
      <w:ins w:id="201" w:author="chisaTy" w:date="2021-11-18T11:04:11Z">
        <w:r>
          <w:rPr>
            <w:rFonts w:hint="eastAsia"/>
            <w:lang w:val="en-US" w:eastAsia="zh-CN"/>
          </w:rPr>
          <w:t>于</w:t>
        </w:r>
      </w:ins>
      <w:r>
        <w:t>英国的本地生活服务平台，以社区为基础，旨在为海外群体提供实惠便捷的生鲜蔬果社区团购配送和合作商家的商品团购等服务，同时直接对接本地农场，为购买新鲜有机的低价本地蔬果提供了一个新的渠道。</w:t>
      </w:r>
      <w:del w:id="202" w:author="chisaTy" w:date="2021-11-19T10:53:15Z">
        <w:r>
          <w:rPr/>
          <w:br w:type="textWrapping"/>
        </w:r>
      </w:del>
      <w:r>
        <w:br w:type="textWrapping"/>
      </w:r>
      <w:ins w:id="203" w:author="chisaTy" w:date="2021-11-19T10:53:18Z">
        <w:r>
          <w:rPr>
            <w:rFonts w:hint="eastAsia"/>
            <w:lang w:val="en-US" w:eastAsia="zh-CN"/>
          </w:rPr>
          <w:t xml:space="preserve">   </w:t>
        </w:r>
      </w:ins>
      <w:ins w:id="204" w:author="chisaTy" w:date="2021-11-19T10:53:19Z">
        <w:r>
          <w:rPr>
            <w:rFonts w:hint="eastAsia"/>
            <w:lang w:val="en-US" w:eastAsia="zh-CN"/>
          </w:rPr>
          <w:t xml:space="preserve"> </w:t>
        </w:r>
      </w:ins>
      <w:r>
        <w:t>平台以留学生群体为切入点，进而</w:t>
      </w:r>
      <w:ins w:id="205" w:author="chisaTy" w:date="2021-11-18T11:13:37Z">
        <w:r>
          <w:rPr>
            <w:rFonts w:hint="eastAsia"/>
            <w:lang w:val="en-US" w:eastAsia="zh-CN"/>
          </w:rPr>
          <w:t>拓展</w:t>
        </w:r>
      </w:ins>
      <w:del w:id="206" w:author="chisaTy" w:date="2021-11-18T11:05:30Z">
        <w:r>
          <w:rPr/>
          <w:delText>触及</w:delText>
        </w:r>
      </w:del>
      <w:r>
        <w:t>到</w:t>
      </w:r>
      <w:del w:id="207" w:author="chisaTy" w:date="2021-11-18T11:05:03Z">
        <w:r>
          <w:rPr/>
          <w:delText>到</w:delText>
        </w:r>
      </w:del>
      <w:r>
        <w:t>全体在英华人</w:t>
      </w:r>
      <w:ins w:id="208" w:author="chisaTy" w:date="2021-11-18T11:13:39Z">
        <w:r>
          <w:rPr>
            <w:rFonts w:hint="eastAsia"/>
            <w:lang w:val="en-US" w:eastAsia="zh-CN"/>
          </w:rPr>
          <w:t>群体</w:t>
        </w:r>
      </w:ins>
      <w:r>
        <w:t>，然后深入英国本地市场。本项目以国内社区团购为雏形，应用到英国市场，加入商业模式上的创新。团队成员均有留学经历或为英国本地人，熟悉当地市场，能够更好地满足客户需求。</w:t>
      </w:r>
      <w:r>
        <w:br w:type="textWrapping"/>
      </w:r>
      <w:ins w:id="209" w:author="chisaTy" w:date="2021-11-19T10:53:21Z">
        <w:r>
          <w:rPr>
            <w:rFonts w:hint="eastAsia"/>
            <w:lang w:val="en-US" w:eastAsia="zh-CN"/>
          </w:rPr>
          <w:t xml:space="preserve"> </w:t>
        </w:r>
      </w:ins>
      <w:ins w:id="210" w:author="chisaTy" w:date="2021-11-19T10:53:22Z">
        <w:r>
          <w:rPr>
            <w:rFonts w:hint="eastAsia"/>
            <w:lang w:val="en-US" w:eastAsia="zh-CN"/>
          </w:rPr>
          <w:t xml:space="preserve">   </w:t>
        </w:r>
      </w:ins>
      <w:ins w:id="211" w:author="chisaTy" w:date="2021-11-18T11:06:13Z">
        <w:r>
          <w:rPr>
            <w:rFonts w:hint="eastAsia"/>
            <w:lang w:val="en-US" w:eastAsia="zh-CN"/>
          </w:rPr>
          <w:t>现</w:t>
        </w:r>
      </w:ins>
      <w:del w:id="212" w:author="chisaTy" w:date="2021-11-18T11:06:10Z">
        <w:r>
          <w:rPr/>
          <w:delText>目前</w:delText>
        </w:r>
      </w:del>
      <w:r>
        <w:t>阶段，我们与国内领先的技术团队合作，技术开发主要依托</w:t>
      </w:r>
      <w:ins w:id="213" w:author="chisaTy" w:date="2021-11-18T11:06:47Z">
        <w:r>
          <w:rPr>
            <w:rFonts w:hint="eastAsia"/>
            <w:lang w:val="en-US" w:eastAsia="zh-CN"/>
          </w:rPr>
          <w:t>于</w:t>
        </w:r>
      </w:ins>
      <w:r>
        <w:t>微信小程序商城，不同于传统网超</w:t>
      </w:r>
      <w:ins w:id="214" w:author="chisaTy" w:date="2021-11-18T11:06:57Z">
        <w:r>
          <w:rPr>
            <w:rFonts w:hint="eastAsia"/>
            <w:lang w:eastAsia="zh-CN"/>
          </w:rPr>
          <w:t>。</w:t>
        </w:r>
      </w:ins>
      <w:del w:id="215" w:author="chisaTy" w:date="2021-11-18T11:06:56Z">
        <w:r>
          <w:rPr/>
          <w:delText>，</w:delText>
        </w:r>
      </w:del>
      <w:r>
        <w:t>我们拥有丰富的拼团、自提、预约等功能。公司拥有项目所涉及的软件、小程序、网站等所有权以及</w:t>
      </w:r>
      <w:ins w:id="216" w:author="chisaTy" w:date="2021-11-18T11:08:08Z">
        <w:r>
          <w:rPr>
            <w:rFonts w:hint="eastAsia"/>
            <w:lang w:val="en-US" w:eastAsia="zh-CN"/>
          </w:rPr>
          <w:t>项目</w:t>
        </w:r>
      </w:ins>
      <w:del w:id="217" w:author="chisaTy" w:date="2021-11-18T11:08:05Z">
        <w:r>
          <w:rPr/>
          <w:delText>其</w:delText>
        </w:r>
      </w:del>
      <w:r>
        <w:t>源代码控制、所有权，不涉及知识产权纠纷。</w:t>
      </w:r>
      <w:r>
        <w:br w:type="textWrapping"/>
      </w:r>
      <w:ins w:id="218" w:author="chisaTy" w:date="2021-11-19T10:53:23Z">
        <w:r>
          <w:rPr>
            <w:rFonts w:hint="eastAsia"/>
            <w:lang w:val="en-US" w:eastAsia="zh-CN"/>
          </w:rPr>
          <w:t xml:space="preserve"> </w:t>
        </w:r>
      </w:ins>
      <w:ins w:id="219" w:author="chisaTy" w:date="2021-11-19T10:53:24Z">
        <w:r>
          <w:rPr>
            <w:rFonts w:hint="eastAsia"/>
            <w:lang w:val="en-US" w:eastAsia="zh-CN"/>
          </w:rPr>
          <w:t xml:space="preserve">   </w:t>
        </w:r>
      </w:ins>
      <w:r>
        <w:t>项目于今年2月在利物浦测试</w:t>
      </w:r>
      <w:ins w:id="220" w:author="chisaTy" w:date="2021-11-18T11:08:24Z">
        <w:r>
          <w:rPr>
            <w:rFonts w:hint="eastAsia"/>
            <w:lang w:eastAsia="zh-CN"/>
          </w:rPr>
          <w:t>、</w:t>
        </w:r>
      </w:ins>
      <w:r>
        <w:t>上线，此段时间为大部分留学生</w:t>
      </w:r>
      <w:ins w:id="221" w:author="chisaTy" w:date="2021-11-18T11:09:19Z">
        <w:r>
          <w:rPr>
            <w:rFonts w:hint="eastAsia"/>
            <w:lang w:val="en-US" w:eastAsia="zh-CN"/>
          </w:rPr>
          <w:t>未</w:t>
        </w:r>
      </w:ins>
      <w:ins w:id="222" w:author="chisaTy" w:date="2021-11-18T11:09:20Z">
        <w:r>
          <w:rPr>
            <w:rFonts w:hint="eastAsia"/>
            <w:lang w:val="en-US" w:eastAsia="zh-CN"/>
          </w:rPr>
          <w:t>抵达</w:t>
        </w:r>
      </w:ins>
      <w:del w:id="223" w:author="chisaTy" w:date="2021-11-18T11:09:18Z">
        <w:r>
          <w:rPr/>
          <w:delText>没有</w:delText>
        </w:r>
      </w:del>
      <w:del w:id="224" w:author="chisaTy" w:date="2021-11-18T11:09:17Z">
        <w:r>
          <w:rPr/>
          <w:delText>前往</w:delText>
        </w:r>
      </w:del>
      <w:r>
        <w:t>英国的销售寒冬，经过项目数月以来在利物浦</w:t>
      </w:r>
      <w:del w:id="225" w:author="chisaTy" w:date="2021-11-18T11:11:11Z">
        <w:r>
          <w:rPr/>
          <w:delText>地</w:delText>
        </w:r>
      </w:del>
      <w:r>
        <w:t>的试点经营，我们获得了超出预期的</w:t>
      </w:r>
      <w:del w:id="226" w:author="chisaTy" w:date="2021-11-18T11:11:30Z">
        <w:r>
          <w:rPr/>
          <w:delText>快速</w:delText>
        </w:r>
      </w:del>
      <w:r>
        <w:t>增长</w:t>
      </w:r>
      <w:ins w:id="227" w:author="chisaTy" w:date="2021-11-18T11:11:31Z">
        <w:r>
          <w:rPr>
            <w:rFonts w:hint="eastAsia"/>
            <w:lang w:val="en-US" w:eastAsia="zh-CN"/>
          </w:rPr>
          <w:t>速度</w:t>
        </w:r>
      </w:ins>
      <w:r>
        <w:t>，截至目前，测试运营期间项目累计营收达30,000余英镑，平均每月增长率超过50%，因此可以初步论证项目的可行性较高。同时通过这一段时间的沉淀，我们收获了最初一批种子用户与团长，初步构建了可持续的销售网络，这为接下来的项目实施带来</w:t>
      </w:r>
      <w:ins w:id="228" w:author="chisaTy" w:date="2021-11-18T11:12:24Z">
        <w:r>
          <w:rPr>
            <w:rFonts w:hint="eastAsia"/>
            <w:lang w:val="en-US" w:eastAsia="zh-CN"/>
          </w:rPr>
          <w:t>了</w:t>
        </w:r>
      </w:ins>
      <w:r>
        <w:t>很大的优势。</w:t>
      </w:r>
      <w:r>
        <w:br w:type="textWrapping"/>
      </w:r>
      <w:ins w:id="229" w:author="chisaTy" w:date="2021-11-19T10:53:52Z">
        <w:r>
          <w:rPr>
            <w:rFonts w:hint="eastAsia"/>
            <w:lang w:val="en-US" w:eastAsia="zh-CN"/>
          </w:rPr>
          <w:t xml:space="preserve">    </w:t>
        </w:r>
      </w:ins>
      <w:r>
        <w:t>目前，我们在利物浦大学及居民区初步建立了数十个自提点，招募留学生及在英华人群体加入我们，形成有机的社区。同时，我们发展了自有物流与第三方物流结合的配送体系，可以快速应对本地甚至外地的订单需求，保证绝大部分订单最晚次日送达。测试阶段，我们的主要目标客群为在英华人，此后将计划逐步拓展到广泛的在英群体，包括英国本地居民以及来自其他国家特别是东南亚国家的用户群体。</w:t>
      </w:r>
    </w:p>
    <w:p>
      <w:r>
        <w:t xml:space="preserve"> </w:t>
      </w:r>
    </w:p>
    <w:p>
      <w:r>
        <w:t>项目编号: 202100435</w:t>
      </w:r>
    </w:p>
    <w:p>
      <w:r>
        <w:t>项目名称: 智联网交通警示机器人</w:t>
      </w:r>
    </w:p>
    <w:p>
      <w:r>
        <w:t>所属行业: 电子信息</w:t>
      </w:r>
    </w:p>
    <w:p>
      <w:r>
        <w:t>项目概述:</w:t>
      </w:r>
    </w:p>
    <w:p>
      <w:pPr>
        <w:ind w:firstLine="480" w:firstLineChars="200"/>
        <w:pPrChange w:id="230" w:author="chisaTy" w:date="2021-11-19T10:54:16Z">
          <w:pPr/>
        </w:pPrChange>
      </w:pPr>
      <w:r>
        <w:t>智联网交通警示机器人是一款利用物联网、图像识别、前后端技术，可以自主行走的机器人，用户可远程实时遥控，配备爆闪灯可超远视距提醒后方车辆，自主行走摆放，避免二次事故发生，保护用户安全。</w:t>
      </w:r>
      <w:r>
        <w:br w:type="textWrapping"/>
      </w:r>
      <w:r>
        <w:t>警示机器人系统功能：</w:t>
      </w:r>
      <w:r>
        <w:br w:type="textWrapping"/>
      </w:r>
      <w:ins w:id="231" w:author="chisaTy" w:date="2021-11-19T10:54:19Z">
        <w:r>
          <w:rPr>
            <w:rFonts w:hint="eastAsia"/>
            <w:lang w:val="en-US" w:eastAsia="zh-CN"/>
          </w:rPr>
          <w:t xml:space="preserve"> </w:t>
        </w:r>
      </w:ins>
      <w:ins w:id="232" w:author="chisaTy" w:date="2021-11-19T10:54:20Z">
        <w:r>
          <w:rPr>
            <w:rFonts w:hint="eastAsia"/>
            <w:lang w:val="en-US" w:eastAsia="zh-CN"/>
          </w:rPr>
          <w:t xml:space="preserve"> </w:t>
        </w:r>
      </w:ins>
      <w:ins w:id="233" w:author="chisaTy" w:date="2021-11-19T10:54:21Z">
        <w:r>
          <w:rPr>
            <w:rFonts w:hint="eastAsia"/>
            <w:lang w:val="en-US" w:eastAsia="zh-CN"/>
          </w:rPr>
          <w:t xml:space="preserve">  </w:t>
        </w:r>
      </w:ins>
      <w:r>
        <w:t>远程控制：通过手机端可远程控制警示机器人。用户在手机 Wi-Fi 连接机器人的路由器后，通过手机 app远程控制机器人以手动或自动的方式移动至交通安全警示地点。用户在车上或</w:t>
      </w:r>
      <w:del w:id="234" w:author="chisaTy" w:date="2021-11-18T11:18:02Z">
        <w:r>
          <w:rPr>
            <w:rFonts w:hint="default"/>
            <w:lang w:val="en-US"/>
          </w:rPr>
          <w:delText>找</w:delText>
        </w:r>
      </w:del>
      <w:ins w:id="235" w:author="chisaTy" w:date="2021-11-18T11:18:02Z">
        <w:r>
          <w:rPr>
            <w:rFonts w:hint="eastAsia"/>
            <w:lang w:val="en-US" w:eastAsia="zh-CN"/>
          </w:rPr>
          <w:t>在</w:t>
        </w:r>
      </w:ins>
      <w:r>
        <w:t>路边安全地点就能够实现对机器人的控制。</w:t>
      </w:r>
      <w:r>
        <w:br w:type="textWrapping"/>
      </w:r>
      <w:ins w:id="236" w:author="chisaTy" w:date="2021-11-19T10:54:22Z">
        <w:r>
          <w:rPr>
            <w:rFonts w:hint="eastAsia"/>
            <w:lang w:val="en-US" w:eastAsia="zh-CN"/>
          </w:rPr>
          <w:t xml:space="preserve">   </w:t>
        </w:r>
      </w:ins>
      <w:ins w:id="237" w:author="chisaTy" w:date="2021-11-19T10:54:23Z">
        <w:r>
          <w:rPr>
            <w:rFonts w:hint="eastAsia"/>
            <w:lang w:val="en-US" w:eastAsia="zh-CN"/>
          </w:rPr>
          <w:t xml:space="preserve"> </w:t>
        </w:r>
      </w:ins>
      <w:r>
        <w:t>避免发生二次事故： 对比传统三角警示牌，由于机器人具有自主行走功能，不需人为摆放警示机器人，可避免二次事故发生。</w:t>
      </w:r>
      <w:r>
        <w:br w:type="textWrapping"/>
      </w:r>
      <w:ins w:id="238" w:author="chisaTy" w:date="2021-11-19T10:54:31Z">
        <w:r>
          <w:rPr>
            <w:rFonts w:hint="eastAsia"/>
            <w:lang w:val="en-US" w:eastAsia="zh-CN"/>
          </w:rPr>
          <w:t xml:space="preserve">    </w:t>
        </w:r>
      </w:ins>
      <w:r>
        <w:t>爆闪灯超远视距：对比传统三角警示牌的被动反光特性，机器人使用爆闪灯主动发</w:t>
      </w:r>
      <w:del w:id="239" w:author="chisaTy" w:date="2021-11-18T11:19:23Z">
        <w:r>
          <w:rPr>
            <w:rFonts w:hint="default"/>
            <w:lang w:val="en-US"/>
          </w:rPr>
          <w:delText>给</w:delText>
        </w:r>
      </w:del>
      <w:ins w:id="240" w:author="chisaTy" w:date="2021-11-18T11:19:27Z">
        <w:r>
          <w:rPr>
            <w:rFonts w:hint="eastAsia"/>
            <w:lang w:val="en-US" w:eastAsia="zh-CN"/>
          </w:rPr>
          <w:t>起</w:t>
        </w:r>
      </w:ins>
      <w:r>
        <w:t>警示，在夜晚和一些恶劣天气及复杂路况下警示效果更好。</w:t>
      </w:r>
      <w:r>
        <w:br w:type="textWrapping"/>
      </w:r>
      <w:r>
        <w:t>抗风抗雨，操作简便：</w:t>
      </w:r>
      <w:ins w:id="241" w:author="chisaTy" w:date="2021-11-18T11:20:18Z">
        <w:r>
          <w:rPr>
            <w:rFonts w:hint="eastAsia"/>
            <w:lang w:val="en-US" w:eastAsia="zh-CN"/>
          </w:rPr>
          <w:t>机身</w:t>
        </w:r>
      </w:ins>
      <w:ins w:id="242" w:author="chisaTy" w:date="2021-11-18T11:21:10Z">
        <w:r>
          <w:rPr>
            <w:rFonts w:hint="eastAsia"/>
            <w:lang w:val="en-US" w:eastAsia="zh-CN"/>
          </w:rPr>
          <w:t>设计</w:t>
        </w:r>
      </w:ins>
      <w:ins w:id="243" w:author="chisaTy" w:date="2021-11-18T11:20:18Z">
        <w:r>
          <w:rPr>
            <w:rFonts w:hint="eastAsia"/>
            <w:lang w:val="en-US" w:eastAsia="zh-CN"/>
          </w:rPr>
          <w:t>可以</w:t>
        </w:r>
      </w:ins>
      <w:ins w:id="244" w:author="chisaTy" w:date="2021-11-18T11:20:20Z">
        <w:r>
          <w:rPr>
            <w:rFonts w:hint="eastAsia"/>
            <w:lang w:val="en-US" w:eastAsia="zh-CN"/>
          </w:rPr>
          <w:t>有效</w:t>
        </w:r>
      </w:ins>
      <w:r>
        <w:t>防止</w:t>
      </w:r>
      <w:ins w:id="245" w:author="chisaTy" w:date="2021-11-18T11:20:26Z">
        <w:r>
          <w:rPr>
            <w:rFonts w:hint="eastAsia"/>
            <w:lang w:val="en-US" w:eastAsia="zh-CN"/>
          </w:rPr>
          <w:t>被</w:t>
        </w:r>
      </w:ins>
      <w:r>
        <w:t>风吹走、雨淋失效</w:t>
      </w:r>
      <w:ins w:id="246" w:author="chisaTy" w:date="2021-11-18T11:21:19Z">
        <w:r>
          <w:rPr>
            <w:rFonts w:hint="eastAsia"/>
            <w:lang w:val="en-US" w:eastAsia="zh-CN"/>
          </w:rPr>
          <w:t>等意外</w:t>
        </w:r>
      </w:ins>
      <w:ins w:id="247" w:author="chisaTy" w:date="2021-11-18T11:21:21Z">
        <w:r>
          <w:rPr>
            <w:rFonts w:hint="eastAsia"/>
            <w:lang w:val="en-US" w:eastAsia="zh-CN"/>
          </w:rPr>
          <w:t>状况</w:t>
        </w:r>
      </w:ins>
      <w:r>
        <w:t>；app 界面</w:t>
      </w:r>
      <w:ins w:id="248" w:author="chisaTy" w:date="2021-11-18T11:21:36Z">
        <w:r>
          <w:rPr>
            <w:rFonts w:hint="eastAsia"/>
            <w:lang w:val="en-US" w:eastAsia="zh-CN"/>
          </w:rPr>
          <w:t>简洁明了</w:t>
        </w:r>
      </w:ins>
      <w:del w:id="249" w:author="chisaTy" w:date="2021-11-18T11:21:32Z">
        <w:r>
          <w:rPr/>
          <w:delText>简明</w:delText>
        </w:r>
      </w:del>
      <w:r>
        <w:t>，功能齐全，用户上手快。</w:t>
      </w:r>
      <w:r>
        <w:br w:type="textWrapping"/>
      </w:r>
      <w:ins w:id="250" w:author="chisaTy" w:date="2021-11-19T10:54:25Z">
        <w:r>
          <w:rPr>
            <w:rFonts w:hint="eastAsia"/>
            <w:lang w:val="en-US" w:eastAsia="zh-CN"/>
          </w:rPr>
          <w:t xml:space="preserve">  </w:t>
        </w:r>
      </w:ins>
      <w:ins w:id="251" w:author="chisaTy" w:date="2021-11-19T10:54:26Z">
        <w:r>
          <w:rPr>
            <w:rFonts w:hint="eastAsia"/>
            <w:lang w:val="en-US" w:eastAsia="zh-CN"/>
          </w:rPr>
          <w:t xml:space="preserve">  </w:t>
        </w:r>
      </w:ins>
      <w:r>
        <w:t>与交通网络平台连接：发生危险时，可通过手机APP与交管平台联系，就近拖车，就近医治伤员。</w:t>
      </w:r>
      <w:r>
        <w:br w:type="textWrapping"/>
      </w:r>
      <w:r>
        <w:t xml:space="preserve">    本项目设计理念新，具有很强的前瞻性，目前市面上还没有此类产品销售，可取代传统的三角警示牌。目前已经提交实用新型专利申请“一种便携式小型车载道路应急救援机器人”和发明专利“一种新的警示机器人网络控制方法”</w:t>
      </w:r>
      <w:ins w:id="252" w:author="chisaTy" w:date="2021-11-18T11:54:58Z">
        <w:r>
          <w:rPr>
            <w:rFonts w:hint="eastAsia"/>
            <w:lang w:eastAsia="zh-CN"/>
          </w:rPr>
          <w:t>。</w:t>
        </w:r>
      </w:ins>
      <w:r>
        <w:br w:type="textWrapping"/>
      </w:r>
    </w:p>
    <w:p>
      <w:r>
        <w:t>项目编号: 202100436</w:t>
      </w:r>
    </w:p>
    <w:p>
      <w:r>
        <w:t>项目名称: 高效锌基燃料电池储能系统开发</w:t>
      </w:r>
    </w:p>
    <w:p>
      <w:r>
        <w:t>所属行业: 新能源与节能</w:t>
      </w:r>
    </w:p>
    <w:p>
      <w:pPr>
        <w:rPr>
          <w:ins w:id="253" w:author="chisaTy" w:date="2021-11-19T10:55:22Z"/>
        </w:rPr>
      </w:pPr>
      <w:r>
        <w:t>项目概述:</w:t>
      </w:r>
      <w:r>
        <w:br w:type="textWrapping"/>
      </w:r>
      <w:ins w:id="254" w:author="chisaTy" w:date="2021-11-19T10:55:08Z">
        <w:r>
          <w:rPr>
            <w:rFonts w:hint="eastAsia"/>
            <w:lang w:val="en-US" w:eastAsia="zh-CN"/>
          </w:rPr>
          <w:t xml:space="preserve">  </w:t>
        </w:r>
      </w:ins>
      <w:ins w:id="255" w:author="chisaTy" w:date="2021-11-19T10:55:09Z">
        <w:r>
          <w:rPr>
            <w:rFonts w:hint="eastAsia"/>
            <w:lang w:val="en-US" w:eastAsia="zh-CN"/>
          </w:rPr>
          <w:t xml:space="preserve">  </w:t>
        </w:r>
      </w:ins>
      <w:r>
        <w:t>项目团队依托</w:t>
      </w:r>
      <w:ins w:id="256" w:author="chisaTy" w:date="2021-11-18T11:25:37Z">
        <w:r>
          <w:rPr>
            <w:rFonts w:hint="eastAsia"/>
            <w:lang w:val="en-US" w:eastAsia="zh-CN"/>
          </w:rPr>
          <w:t>于</w:t>
        </w:r>
      </w:ins>
      <w:r>
        <w:t>香港城市大学材料科学与工程学院，系统开展了团队从正极材料结构设计开发和电化学机理研究、金属负极耐蚀性能研究、固态/液态电解质结构研究等方面进行了大量的科研工作。目前，已经可以有效控制10种以上正极材料的批量制备和结构调控，电极性能达到贵金属的水平，制备成本降到500元/kg；通过负极改性抑制了枝晶生长，可以稳定循环1000次以上；设计并优化了整体的电池结构，电池能量密度达到200 Wh/kg,二次电池寿命超过500次循环，并且衰减幅度在5%以内，初步开发了一系列电堆产品。本团队将进一步优化电池结构，提升电池整体输出性能和稳定性，力争在一年之内可以将电池整体性能提升20%以上，并且可以批量制备</w:t>
      </w:r>
      <w:del w:id="257" w:author="chisaTy" w:date="2021-11-18T11:29:30Z">
        <w:r>
          <w:rPr/>
          <w:delText>500个</w:delText>
        </w:r>
      </w:del>
      <w:r>
        <w:t>电堆</w:t>
      </w:r>
      <w:ins w:id="258" w:author="chisaTy" w:date="2021-11-18T11:29:32Z">
        <w:r>
          <w:rPr/>
          <w:t>500个</w:t>
        </w:r>
      </w:ins>
      <w:ins w:id="259" w:author="chisaTy" w:date="2021-11-18T11:29:34Z">
        <w:r>
          <w:rPr>
            <w:rFonts w:hint="eastAsia"/>
            <w:lang w:val="en-US" w:eastAsia="zh-CN"/>
          </w:rPr>
          <w:t>以上</w:t>
        </w:r>
      </w:ins>
      <w:del w:id="260" w:author="chisaTy" w:date="2021-11-18T11:27:30Z">
        <w:r>
          <w:rPr/>
          <w:delText>以上</w:delText>
        </w:r>
      </w:del>
      <w:r>
        <w:t>，</w:t>
      </w:r>
      <w:ins w:id="261" w:author="chisaTy" w:date="2021-11-18T11:29:51Z">
        <w:r>
          <w:rPr>
            <w:rFonts w:hint="eastAsia"/>
            <w:lang w:val="en-US" w:eastAsia="zh-CN"/>
          </w:rPr>
          <w:t>同时</w:t>
        </w:r>
      </w:ins>
      <w:r>
        <w:t>性能稳定性和均一性均有大幅提高。</w:t>
      </w:r>
    </w:p>
    <w:p/>
    <w:p>
      <w:r>
        <w:t>项目编号: 202100439</w:t>
      </w:r>
    </w:p>
    <w:p>
      <w:r>
        <w:t>项目名称: 气候信号及极端事件智能识别</w:t>
      </w:r>
    </w:p>
    <w:p>
      <w:r>
        <w:t>所属行业: 资源与环境</w:t>
      </w:r>
    </w:p>
    <w:p>
      <w:r>
        <w:t>项目概述:</w:t>
      </w:r>
    </w:p>
    <w:p>
      <w:pPr>
        <w:ind w:firstLine="480" w:firstLineChars="200"/>
        <w:rPr>
          <w:rFonts w:hint="eastAsia" w:eastAsia="宋体"/>
          <w:lang w:eastAsia="zh-CN"/>
        </w:rPr>
        <w:pPrChange w:id="262" w:author="chisaTy" w:date="2021-11-18T11:53:49Z">
          <w:pPr/>
        </w:pPrChange>
      </w:pPr>
      <w:r>
        <w:t>在全球气候变暖的背景下，如高温热浪、暴雨洪涝、干旱等极端天气气候事件频发，给人们的生产生活、社会经济，甚至生命财产造成巨大潜在威胁。因此，天气气候极端事件的研究成为国内外科学家的研究热点与焦点，以期为防灾减灾、气候变化应对提供理论、数据和技术支撑。</w:t>
      </w:r>
      <w:r>
        <w:br w:type="textWrapping"/>
      </w:r>
      <w:ins w:id="263" w:author="chisaTy" w:date="2021-11-18T11:53:39Z">
        <w:r>
          <w:rPr>
            <w:rFonts w:hint="eastAsia"/>
            <w:lang w:val="en-US" w:eastAsia="zh-CN"/>
          </w:rPr>
          <w:t xml:space="preserve">  </w:t>
        </w:r>
      </w:ins>
      <w:ins w:id="264" w:author="chisaTy" w:date="2021-11-18T11:53:40Z">
        <w:r>
          <w:rPr>
            <w:rFonts w:hint="eastAsia"/>
            <w:lang w:val="en-US" w:eastAsia="zh-CN"/>
          </w:rPr>
          <w:t xml:space="preserve">  </w:t>
        </w:r>
      </w:ins>
      <w:r>
        <w:t>当前天气气候极端事件的识别和分析，主要基于观测和模式数据运用统计学方法进行分类和判识。随着观测数据尤其</w:t>
      </w:r>
      <w:ins w:id="265" w:author="chisaTy" w:date="2021-11-18T11:38:33Z">
        <w:r>
          <w:rPr>
            <w:rFonts w:hint="eastAsia"/>
            <w:lang w:val="en-US" w:eastAsia="zh-CN"/>
          </w:rPr>
          <w:t>以</w:t>
        </w:r>
      </w:ins>
      <w:del w:id="266" w:author="chisaTy" w:date="2021-11-18T11:38:32Z">
        <w:r>
          <w:rPr/>
          <w:delText>是</w:delText>
        </w:r>
      </w:del>
      <w:r>
        <w:t>卫星、雷达等非常规数据以及模式数据的爆发式增长，对传统方法在极端事件的快速有效识别上提出严峻的挑战，而基于大数据的机器学习和人工智能方法则迎来了自己的春天。</w:t>
      </w:r>
      <w:r>
        <w:br w:type="textWrapping"/>
      </w:r>
      <w:ins w:id="267" w:author="chisaTy" w:date="2021-11-19T10:55:37Z">
        <w:r>
          <w:rPr>
            <w:rFonts w:hint="eastAsia"/>
            <w:lang w:val="en-US" w:eastAsia="zh-CN"/>
          </w:rPr>
          <w:t xml:space="preserve"> </w:t>
        </w:r>
      </w:ins>
      <w:ins w:id="268" w:author="chisaTy" w:date="2021-11-19T10:55:38Z">
        <w:r>
          <w:rPr>
            <w:rFonts w:hint="eastAsia"/>
            <w:lang w:val="en-US" w:eastAsia="zh-CN"/>
          </w:rPr>
          <w:t xml:space="preserve">  </w:t>
        </w:r>
      </w:ins>
      <w:ins w:id="269" w:author="chisaTy" w:date="2021-11-19T10:55:39Z">
        <w:r>
          <w:rPr>
            <w:rFonts w:hint="eastAsia"/>
            <w:lang w:val="en-US" w:eastAsia="zh-CN"/>
          </w:rPr>
          <w:t xml:space="preserve"> </w:t>
        </w:r>
      </w:ins>
      <w:r>
        <w:t>本项目针对主要的气候信号和历史极端事件，运用机器学习中卷积神经网络和长短期记忆神经网络对空间模态的识别能力和时间序列数据处理的优势，在对历史数据进行标注的基础上，对于未来气候信号进行预估，基于该前兆信号对于未来的极端事件进行预测。</w:t>
      </w:r>
      <w:r>
        <w:br w:type="textWrapping"/>
      </w:r>
      <w:ins w:id="270" w:author="chisaTy" w:date="2021-11-19T10:55:43Z">
        <w:r>
          <w:rPr>
            <w:rFonts w:hint="eastAsia"/>
            <w:lang w:val="en-US" w:eastAsia="zh-CN"/>
          </w:rPr>
          <w:t xml:space="preserve">  </w:t>
        </w:r>
      </w:ins>
      <w:ins w:id="271" w:author="chisaTy" w:date="2021-11-19T10:55:44Z">
        <w:r>
          <w:rPr>
            <w:rFonts w:hint="eastAsia"/>
            <w:lang w:val="en-US" w:eastAsia="zh-CN"/>
          </w:rPr>
          <w:t xml:space="preserve">  </w:t>
        </w:r>
      </w:ins>
      <w:r>
        <w:t>1.  针对北太平洋涛动（N</w:t>
      </w:r>
      <w:ins w:id="272" w:author="chisaTy" w:date="2021-11-18T11:49:49Z">
        <w:r>
          <w:rPr>
            <w:rFonts w:hint="eastAsia"/>
            <w:lang w:val="en-US" w:eastAsia="zh-CN"/>
          </w:rPr>
          <w:t>P</w:t>
        </w:r>
      </w:ins>
      <w:del w:id="273" w:author="chisaTy" w:date="2021-11-18T11:49:48Z">
        <w:r>
          <w:rPr/>
          <w:delText>A</w:delText>
        </w:r>
      </w:del>
      <w:r>
        <w:t>O）、北极涛动（AO）、厄尔尼诺-南方涛动（ENSO）、太平洋年代际涛动（PDO）等从季节、年际到年代际的信号运用卷积神经网络和长短期记忆神经网络识别其空间范围和发生时间，并对历史数据进行标注</w:t>
      </w:r>
      <w:ins w:id="274" w:author="chisaTy" w:date="2021-11-19T11:01:28Z">
        <w:r>
          <w:rPr>
            <w:rFonts w:hint="eastAsia"/>
            <w:lang w:eastAsia="zh-CN"/>
          </w:rPr>
          <w:t>。</w:t>
        </w:r>
      </w:ins>
      <w:del w:id="275" w:author="chisaTy" w:date="2021-11-19T11:01:27Z">
        <w:r>
          <w:rPr/>
          <w:delText>；</w:delText>
        </w:r>
      </w:del>
      <w:r>
        <w:br w:type="textWrapping"/>
      </w:r>
      <w:ins w:id="276" w:author="chisaTy" w:date="2021-11-19T10:55:46Z">
        <w:r>
          <w:rPr>
            <w:rFonts w:hint="eastAsia"/>
            <w:lang w:val="en-US" w:eastAsia="zh-CN"/>
          </w:rPr>
          <w:t xml:space="preserve"> </w:t>
        </w:r>
      </w:ins>
      <w:ins w:id="277" w:author="chisaTy" w:date="2021-11-19T10:55:47Z">
        <w:r>
          <w:rPr>
            <w:rFonts w:hint="eastAsia"/>
            <w:lang w:val="en-US" w:eastAsia="zh-CN"/>
          </w:rPr>
          <w:t xml:space="preserve">   </w:t>
        </w:r>
      </w:ins>
      <w:r>
        <w:t>2.  针对高温热浪、洪涝灾害、干旱和台风等主要极端天气气候事件，运用卷积神经网络和长短期记忆神经网络识别其空间范围和发生时间，并对历史数据进行标注</w:t>
      </w:r>
      <w:ins w:id="278" w:author="chisaTy" w:date="2021-11-19T11:01:30Z">
        <w:r>
          <w:rPr>
            <w:rFonts w:hint="eastAsia"/>
            <w:lang w:eastAsia="zh-CN"/>
          </w:rPr>
          <w:t>。</w:t>
        </w:r>
      </w:ins>
      <w:del w:id="279" w:author="chisaTy" w:date="2021-11-19T11:01:30Z">
        <w:r>
          <w:rPr/>
          <w:delText>；</w:delText>
        </w:r>
      </w:del>
      <w:r>
        <w:br w:type="textWrapping"/>
      </w:r>
      <w:ins w:id="280" w:author="chisaTy" w:date="2021-11-19T10:55:49Z">
        <w:r>
          <w:rPr>
            <w:rFonts w:hint="eastAsia"/>
            <w:lang w:val="en-US" w:eastAsia="zh-CN"/>
          </w:rPr>
          <w:t xml:space="preserve">   </w:t>
        </w:r>
      </w:ins>
      <w:ins w:id="281" w:author="chisaTy" w:date="2021-11-19T10:55:50Z">
        <w:r>
          <w:rPr>
            <w:rFonts w:hint="eastAsia"/>
            <w:lang w:val="en-US" w:eastAsia="zh-CN"/>
          </w:rPr>
          <w:t xml:space="preserve"> </w:t>
        </w:r>
      </w:ins>
      <w:r>
        <w:t>3.  针对历史气候信号和历史极端天气气候事件进行诊断分析，给出其空间和时间发生规律，尝试给出回归函数</w:t>
      </w:r>
      <w:ins w:id="282" w:author="chisaTy" w:date="2021-11-19T11:01:31Z">
        <w:r>
          <w:rPr>
            <w:rFonts w:hint="eastAsia"/>
            <w:lang w:eastAsia="zh-CN"/>
          </w:rPr>
          <w:t>。</w:t>
        </w:r>
      </w:ins>
      <w:del w:id="283" w:author="chisaTy" w:date="2021-11-19T11:01:31Z">
        <w:r>
          <w:rPr/>
          <w:delText>；</w:delText>
        </w:r>
      </w:del>
      <w:r>
        <w:br w:type="textWrapping"/>
      </w:r>
      <w:ins w:id="284" w:author="chisaTy" w:date="2021-11-19T10:55:51Z">
        <w:r>
          <w:rPr>
            <w:rFonts w:hint="eastAsia"/>
            <w:lang w:val="en-US" w:eastAsia="zh-CN"/>
          </w:rPr>
          <w:t xml:space="preserve">   </w:t>
        </w:r>
      </w:ins>
      <w:ins w:id="285" w:author="chisaTy" w:date="2021-11-19T10:55:52Z">
        <w:r>
          <w:rPr>
            <w:rFonts w:hint="eastAsia"/>
            <w:lang w:val="en-US" w:eastAsia="zh-CN"/>
          </w:rPr>
          <w:t xml:space="preserve"> </w:t>
        </w:r>
      </w:ins>
      <w:r>
        <w:t>4.  基于前期工作，给出极端天气气候事件发生的前兆气候信号，并根据回归函数对气候信号和天气气候灾害事件进行预报预测</w:t>
      </w:r>
      <w:ins w:id="286" w:author="chisaTy" w:date="2021-11-19T11:01:34Z">
        <w:r>
          <w:rPr>
            <w:rFonts w:hint="eastAsia"/>
            <w:lang w:eastAsia="zh-CN"/>
          </w:rPr>
          <w:t>。</w:t>
        </w:r>
      </w:ins>
      <w:r>
        <w:br w:type="textWrapping"/>
      </w:r>
      <w:ins w:id="287" w:author="chisaTy" w:date="2021-11-18T11:53:35Z">
        <w:r>
          <w:rPr>
            <w:rFonts w:hint="eastAsia"/>
            <w:lang w:val="en-US" w:eastAsia="zh-CN"/>
          </w:rPr>
          <w:t xml:space="preserve">   </w:t>
        </w:r>
      </w:ins>
      <w:ins w:id="288" w:author="chisaTy" w:date="2021-11-18T11:53:36Z">
        <w:r>
          <w:rPr>
            <w:rFonts w:hint="eastAsia"/>
            <w:lang w:val="en-US" w:eastAsia="zh-CN"/>
          </w:rPr>
          <w:t xml:space="preserve"> </w:t>
        </w:r>
      </w:ins>
      <w:r>
        <w:t>该工作不仅具有重要的科学研究价值，而且其产品具有重要的应用价值。极端天气气候事件预报预测对于灾害应对决策和政策制定、保险与再保险（如农业保险）、期货交易等也具有重要的参考与应用价值</w:t>
      </w:r>
      <w:ins w:id="289" w:author="chisaTy" w:date="2021-11-19T11:01:36Z">
        <w:r>
          <w:rPr>
            <w:rFonts w:hint="eastAsia"/>
            <w:lang w:eastAsia="zh-CN"/>
          </w:rPr>
          <w:t>。</w:t>
        </w:r>
      </w:ins>
    </w:p>
    <w:p>
      <w:r>
        <w:t xml:space="preserve"> </w:t>
      </w:r>
    </w:p>
    <w:p>
      <w:r>
        <w:t>项目编号: 202100440</w:t>
      </w:r>
    </w:p>
    <w:p>
      <w:r>
        <w:t>项目名称: 西村-家庭特色农农场</w:t>
      </w:r>
    </w:p>
    <w:p>
      <w:r>
        <w:t>所属行业: 现代服务业</w:t>
      </w:r>
    </w:p>
    <w:p>
      <w:r>
        <w:t>项目概述:</w:t>
      </w:r>
    </w:p>
    <w:p>
      <w:pPr>
        <w:ind w:firstLine="480" w:firstLineChars="200"/>
        <w:pPrChange w:id="290" w:author="chisaTy" w:date="2021-11-19T10:57:08Z">
          <w:pPr/>
        </w:pPrChange>
      </w:pPr>
      <w:r>
        <w:t>本项目位于“中国摄影艺术乡村”-安徽省宣城市宁国市港口镇西村村，将村民变股民，将资源变资产，将资金变股金是这个项目的核心。农场采用“三变”的模式依托于整个村庄打造田园综合式的农耕研学基地，总投资8000万，一期投资3200万，二期投资2800万，三期投资2000万，一期项目于2019年3月全部完工，基地已于2019年3月开始试营业，二期项目正在建设中，预计于2021年12月完工。2023年12月前将全部建成。</w:t>
      </w:r>
      <w:r>
        <w:br w:type="textWrapping"/>
      </w:r>
      <w:ins w:id="291" w:author="chisaTy" w:date="2021-11-19T10:56:50Z">
        <w:r>
          <w:rPr>
            <w:rFonts w:hint="eastAsia"/>
            <w:lang w:val="en-US" w:eastAsia="zh-CN"/>
          </w:rPr>
          <w:t xml:space="preserve">   </w:t>
        </w:r>
      </w:ins>
      <w:ins w:id="292" w:author="chisaTy" w:date="2021-11-19T10:56:51Z">
        <w:r>
          <w:rPr>
            <w:rFonts w:hint="eastAsia"/>
            <w:lang w:val="en-US" w:eastAsia="zh-CN"/>
          </w:rPr>
          <w:t xml:space="preserve"> </w:t>
        </w:r>
      </w:ins>
      <w:r>
        <w:t>全村面积4.4平方公里，482户，户籍人口1622人，耕地面积2800亩。项目建成后将安置周边5个村庄的闲置妇女120人，让所有的村民都参与进来，让他们不出家门就可以有稳定的收入。2019年村民年人均增加收入8000元。</w:t>
      </w:r>
      <w:r>
        <w:br w:type="textWrapping"/>
      </w:r>
      <w:ins w:id="293" w:author="chisaTy" w:date="2021-11-19T10:56:53Z">
        <w:r>
          <w:rPr>
            <w:rFonts w:hint="eastAsia"/>
            <w:lang w:val="en-US" w:eastAsia="zh-CN"/>
          </w:rPr>
          <w:t xml:space="preserve">    </w:t>
        </w:r>
      </w:ins>
      <w:r>
        <w:t>全方位的资源整合和全新的模式打造出不一样的西村！让人们亲近大自然，享受农耕文化，让孩子们在体验中学，休闲中乐，娱乐中获。</w:t>
      </w:r>
      <w:r>
        <w:br w:type="textWrapping"/>
      </w:r>
      <w:ins w:id="294" w:author="chisaTy" w:date="2021-11-19T10:56:54Z">
        <w:r>
          <w:rPr>
            <w:rFonts w:hint="eastAsia"/>
            <w:lang w:val="en-US" w:eastAsia="zh-CN"/>
          </w:rPr>
          <w:t xml:space="preserve">    </w:t>
        </w:r>
      </w:ins>
      <w:r>
        <w:t>未来将实行合伙人机制利用网络平台将全区域的特色家庭农场实行联合，整合客源打造团队，最终打造成全区域、模块式、网格化的家庭农场培训孵化基地群。</w:t>
      </w:r>
      <w:r>
        <w:br w:type="textWrapping"/>
      </w:r>
    </w:p>
    <w:p>
      <w:r>
        <w:t>项目编号: 202100441</w:t>
      </w:r>
    </w:p>
    <w:p>
      <w:r>
        <w:t>项目名称: 文旅/商业地产柔性运营数字解决方案</w:t>
      </w:r>
    </w:p>
    <w:p>
      <w:r>
        <w:t>所属行业: 现代服务业</w:t>
      </w:r>
    </w:p>
    <w:p>
      <w:r>
        <w:t>项目概述:</w:t>
      </w:r>
    </w:p>
    <w:p>
      <w:r>
        <w:t>业务领域：</w:t>
      </w:r>
      <w:r>
        <w:br w:type="textWrapping"/>
      </w:r>
      <w:ins w:id="295" w:author="chisaTy" w:date="2021-11-19T10:58:00Z">
        <w:r>
          <w:rPr>
            <w:rFonts w:hint="eastAsia"/>
            <w:lang w:val="en-US" w:eastAsia="zh-CN"/>
          </w:rPr>
          <w:t xml:space="preserve">   </w:t>
        </w:r>
      </w:ins>
      <w:ins w:id="296" w:author="chisaTy" w:date="2021-11-19T10:58:01Z">
        <w:r>
          <w:rPr>
            <w:rFonts w:hint="eastAsia"/>
            <w:lang w:val="en-US" w:eastAsia="zh-CN"/>
          </w:rPr>
          <w:t xml:space="preserve"> </w:t>
        </w:r>
      </w:ins>
      <w:r>
        <w:t>1. 文旅/商业地产柔性运营数字解决方案</w:t>
      </w:r>
      <w:ins w:id="297" w:author="chisaTy" w:date="2021-11-19T11:01:18Z">
        <w:r>
          <w:rPr>
            <w:rFonts w:hint="eastAsia"/>
            <w:lang w:eastAsia="zh-CN"/>
          </w:rPr>
          <w:t>。</w:t>
        </w:r>
      </w:ins>
      <w:r>
        <w:br w:type="textWrapping"/>
      </w:r>
      <w:ins w:id="298" w:author="chisaTy" w:date="2021-11-19T10:58:02Z">
        <w:r>
          <w:rPr>
            <w:rFonts w:hint="eastAsia"/>
            <w:lang w:val="en-US" w:eastAsia="zh-CN"/>
          </w:rPr>
          <w:t xml:space="preserve">  </w:t>
        </w:r>
      </w:ins>
      <w:ins w:id="299" w:author="chisaTy" w:date="2021-11-19T10:58:03Z">
        <w:r>
          <w:rPr>
            <w:rFonts w:hint="eastAsia"/>
            <w:lang w:val="en-US" w:eastAsia="zh-CN"/>
          </w:rPr>
          <w:t xml:space="preserve">  </w:t>
        </w:r>
      </w:ins>
      <w:r>
        <w:t>2. 结合大数据、虚拟现实、人工智能、物联网等技术，对游客游乐体验进行多维度的升级。通过结合实景环境建立线上游戏剧情的方式，在指定的物理空间上，快速构建丰富的个性化用户体验；同时通过整合外部文娱资源及IP品牌，推动内容的持续迭代延伸。将原本相对固定的土地场景升级为符合新一代用户需求的智慧化交互场景，做到在不改变物理空间的基础上，</w:t>
      </w:r>
      <w:ins w:id="300" w:author="chisaTy" w:date="2021-11-18T12:02:46Z">
        <w:r>
          <w:rPr>
            <w:rFonts w:hint="eastAsia"/>
            <w:lang w:val="en-US" w:eastAsia="zh-CN"/>
          </w:rPr>
          <w:t>实现</w:t>
        </w:r>
      </w:ins>
      <w:r>
        <w:t>轻投资、快迭代、多场景、新玩法、重情感</w:t>
      </w:r>
      <w:ins w:id="301" w:author="chisaTy" w:date="2021-11-19T11:01:09Z">
        <w:r>
          <w:rPr>
            <w:rFonts w:hint="eastAsia"/>
            <w:lang w:eastAsia="zh-CN"/>
          </w:rPr>
          <w:t>。</w:t>
        </w:r>
      </w:ins>
      <w:r>
        <w:br w:type="textWrapping"/>
      </w:r>
      <w:ins w:id="302" w:author="chisaTy" w:date="2021-11-19T10:58:11Z">
        <w:r>
          <w:rPr>
            <w:rFonts w:hint="eastAsia"/>
            <w:lang w:val="en-US" w:eastAsia="zh-CN"/>
          </w:rPr>
          <w:t xml:space="preserve">  </w:t>
        </w:r>
      </w:ins>
      <w:ins w:id="303" w:author="chisaTy" w:date="2021-11-19T10:58:12Z">
        <w:r>
          <w:rPr>
            <w:rFonts w:hint="eastAsia"/>
            <w:lang w:val="en-US" w:eastAsia="zh-CN"/>
          </w:rPr>
          <w:t xml:space="preserve">  </w:t>
        </w:r>
      </w:ins>
      <w:r>
        <w:t>3. 为主题园区及大型景区（如欢乐谷）、度假区及农庄、民宿（如度假酒店）、城市公共空间（如城市广场、街道、社区公园）、和乡村振兴（如乡村、村镇）等文旅地产标</w:t>
      </w:r>
      <w:ins w:id="304" w:author="chisaTy" w:date="2021-11-18T12:10:04Z">
        <w:r>
          <w:rPr>
            <w:rFonts w:hint="eastAsia"/>
            <w:lang w:val="en-US" w:eastAsia="zh-CN"/>
          </w:rPr>
          <w:t>地</w:t>
        </w:r>
      </w:ins>
      <w:del w:id="305" w:author="chisaTy" w:date="2021-11-18T12:10:02Z">
        <w:r>
          <w:rPr/>
          <w:delText>的</w:delText>
        </w:r>
      </w:del>
      <w:r>
        <w:t>，提供快速低成本提升其内部用户游玩体验的柔性运营解决方案</w:t>
      </w:r>
      <w:ins w:id="306" w:author="chisaTy" w:date="2021-11-19T11:01:04Z">
        <w:r>
          <w:rPr>
            <w:rFonts w:hint="eastAsia"/>
            <w:lang w:eastAsia="zh-CN"/>
          </w:rPr>
          <w:t>。</w:t>
        </w:r>
      </w:ins>
      <w:r>
        <w:br w:type="textWrapping"/>
      </w:r>
      <w:ins w:id="307" w:author="chisaTy" w:date="2021-11-19T10:58:14Z">
        <w:r>
          <w:rPr>
            <w:rFonts w:hint="eastAsia"/>
            <w:lang w:val="en-US" w:eastAsia="zh-CN"/>
          </w:rPr>
          <w:t xml:space="preserve">    </w:t>
        </w:r>
      </w:ins>
      <w:r>
        <w:t xml:space="preserve">4. </w:t>
      </w:r>
      <w:ins w:id="308" w:author="chisaTy" w:date="2021-11-18T12:10:45Z">
        <w:r>
          <w:rPr>
            <w:rFonts w:hint="eastAsia"/>
            <w:lang w:val="en-US" w:eastAsia="zh-CN"/>
          </w:rPr>
          <w:t>解决</w:t>
        </w:r>
      </w:ins>
      <w:ins w:id="309" w:author="chisaTy" w:date="2021-11-18T12:10:46Z">
        <w:r>
          <w:rPr>
            <w:rFonts w:hint="eastAsia"/>
            <w:lang w:val="en-US" w:eastAsia="zh-CN"/>
          </w:rPr>
          <w:t>方案</w:t>
        </w:r>
      </w:ins>
      <w:r>
        <w:t>由包含移动小程序端和PC管理端的数字系统，以及针对项目的专项咨询服务组成</w:t>
      </w:r>
      <w:ins w:id="310" w:author="chisaTy" w:date="2021-11-19T11:01:03Z">
        <w:r>
          <w:rPr>
            <w:rFonts w:hint="eastAsia"/>
            <w:lang w:eastAsia="zh-CN"/>
          </w:rPr>
          <w:t>。</w:t>
        </w:r>
      </w:ins>
      <w:r>
        <w:br w:type="textWrapping"/>
      </w:r>
      <w:r>
        <w:t>主要创新：</w:t>
      </w:r>
      <w:r>
        <w:br w:type="textWrapping"/>
      </w:r>
      <w:ins w:id="311" w:author="chisaTy" w:date="2021-11-19T10:58:16Z">
        <w:r>
          <w:rPr>
            <w:rFonts w:hint="eastAsia"/>
            <w:lang w:val="en-US" w:eastAsia="zh-CN"/>
          </w:rPr>
          <w:t xml:space="preserve">   </w:t>
        </w:r>
      </w:ins>
      <w:ins w:id="312" w:author="chisaTy" w:date="2021-11-19T10:58:17Z">
        <w:r>
          <w:rPr>
            <w:rFonts w:hint="eastAsia"/>
            <w:lang w:val="en-US" w:eastAsia="zh-CN"/>
          </w:rPr>
          <w:t xml:space="preserve"> </w:t>
        </w:r>
      </w:ins>
      <w:r>
        <w:t>1. 从用户体验和内容打造角度，以互联网模式对土地资源价值进行重构，跨域提升文旅/商业地产的商业价值和运营能力</w:t>
      </w:r>
      <w:ins w:id="313" w:author="chisaTy" w:date="2021-11-19T11:01:02Z">
        <w:r>
          <w:rPr>
            <w:rFonts w:hint="eastAsia"/>
            <w:lang w:eastAsia="zh-CN"/>
          </w:rPr>
          <w:t>。</w:t>
        </w:r>
      </w:ins>
      <w:r>
        <w:br w:type="textWrapping"/>
      </w:r>
      <w:ins w:id="314" w:author="chisaTy" w:date="2021-11-19T10:58:18Z">
        <w:r>
          <w:rPr>
            <w:rFonts w:hint="eastAsia"/>
            <w:lang w:val="en-US" w:eastAsia="zh-CN"/>
          </w:rPr>
          <w:t xml:space="preserve">  </w:t>
        </w:r>
      </w:ins>
      <w:ins w:id="315" w:author="chisaTy" w:date="2021-11-19T10:58:19Z">
        <w:r>
          <w:rPr>
            <w:rFonts w:hint="eastAsia"/>
            <w:lang w:val="en-US" w:eastAsia="zh-CN"/>
          </w:rPr>
          <w:t xml:space="preserve">  </w:t>
        </w:r>
      </w:ins>
      <w:r>
        <w:t>2. 大幅降低地产行业用户体验提升的建设成本和建设周期</w:t>
      </w:r>
      <w:ins w:id="316" w:author="chisaTy" w:date="2021-11-19T11:01:01Z">
        <w:r>
          <w:rPr>
            <w:rFonts w:hint="eastAsia"/>
            <w:lang w:eastAsia="zh-CN"/>
          </w:rPr>
          <w:t>。</w:t>
        </w:r>
      </w:ins>
      <w:r>
        <w:br w:type="textWrapping"/>
      </w:r>
      <w:ins w:id="317" w:author="chisaTy" w:date="2021-11-19T10:58:21Z">
        <w:r>
          <w:rPr>
            <w:rFonts w:hint="eastAsia"/>
            <w:lang w:val="en-US" w:eastAsia="zh-CN"/>
          </w:rPr>
          <w:t xml:space="preserve">    </w:t>
        </w:r>
      </w:ins>
      <w:r>
        <w:t>3. 形成土地资源的跨区域线上联动，拓展新的地产价值生态</w:t>
      </w:r>
      <w:ins w:id="318" w:author="chisaTy" w:date="2021-11-19T11:01:01Z">
        <w:r>
          <w:rPr>
            <w:rFonts w:hint="eastAsia"/>
            <w:lang w:eastAsia="zh-CN"/>
          </w:rPr>
          <w:t>。</w:t>
        </w:r>
      </w:ins>
      <w:r>
        <w:br w:type="textWrapping"/>
      </w:r>
      <w:r>
        <w:t>市场机遇：</w:t>
      </w:r>
      <w:r>
        <w:br w:type="textWrapping"/>
      </w:r>
      <w:ins w:id="319" w:author="chisaTy" w:date="2021-11-19T10:58:22Z">
        <w:r>
          <w:rPr>
            <w:rFonts w:hint="eastAsia"/>
            <w:lang w:val="en-US" w:eastAsia="zh-CN"/>
          </w:rPr>
          <w:t xml:space="preserve"> </w:t>
        </w:r>
      </w:ins>
      <w:ins w:id="320" w:author="chisaTy" w:date="2021-11-19T10:58:23Z">
        <w:r>
          <w:rPr>
            <w:rFonts w:hint="eastAsia"/>
            <w:lang w:val="en-US" w:eastAsia="zh-CN"/>
          </w:rPr>
          <w:t xml:space="preserve">   </w:t>
        </w:r>
      </w:ins>
      <w:r>
        <w:t>1. 地产行业：地产行业正在从传统的增量快速变现模式，向新兴的内容长期运营模式进行整体转型</w:t>
      </w:r>
      <w:ins w:id="321" w:author="chisaTy" w:date="2021-11-19T11:00:59Z">
        <w:r>
          <w:rPr>
            <w:rFonts w:hint="eastAsia"/>
            <w:lang w:eastAsia="zh-CN"/>
          </w:rPr>
          <w:t>。</w:t>
        </w:r>
      </w:ins>
      <w:r>
        <w:br w:type="textWrapping"/>
      </w:r>
      <w:ins w:id="322" w:author="chisaTy" w:date="2021-11-19T10:58:24Z">
        <w:r>
          <w:rPr>
            <w:rFonts w:hint="eastAsia"/>
            <w:lang w:val="en-US" w:eastAsia="zh-CN"/>
          </w:rPr>
          <w:t xml:space="preserve">  </w:t>
        </w:r>
      </w:ins>
      <w:ins w:id="323" w:author="chisaTy" w:date="2021-11-19T10:58:25Z">
        <w:r>
          <w:rPr>
            <w:rFonts w:hint="eastAsia"/>
            <w:lang w:val="en-US" w:eastAsia="zh-CN"/>
          </w:rPr>
          <w:t xml:space="preserve">  </w:t>
        </w:r>
      </w:ins>
      <w:r>
        <w:t>2. 用户需求：用户对体验</w:t>
      </w:r>
      <w:ins w:id="324" w:author="chisaTy" w:date="2021-11-18T14:24:00Z">
        <w:r>
          <w:rPr>
            <w:rFonts w:hint="eastAsia"/>
            <w:lang w:val="en-US" w:eastAsia="zh-CN"/>
          </w:rPr>
          <w:t>感</w:t>
        </w:r>
      </w:ins>
      <w:r>
        <w:t>已经从传统的单一感官需求，转变为期待以内容为主体，实现个性化的综合观感和情感体验的阶段</w:t>
      </w:r>
      <w:ins w:id="325" w:author="chisaTy" w:date="2021-11-19T11:00:55Z">
        <w:r>
          <w:rPr>
            <w:rFonts w:hint="eastAsia"/>
            <w:lang w:eastAsia="zh-CN"/>
          </w:rPr>
          <w:t>。</w:t>
        </w:r>
      </w:ins>
      <w:r>
        <w:br w:type="textWrapping"/>
      </w:r>
      <w:ins w:id="326" w:author="chisaTy" w:date="2021-11-19T10:58:28Z">
        <w:r>
          <w:rPr>
            <w:rFonts w:hint="eastAsia"/>
            <w:lang w:val="en-US" w:eastAsia="zh-CN"/>
          </w:rPr>
          <w:t xml:space="preserve">  </w:t>
        </w:r>
      </w:ins>
      <w:ins w:id="327" w:author="chisaTy" w:date="2021-11-19T10:58:29Z">
        <w:r>
          <w:rPr>
            <w:rFonts w:hint="eastAsia"/>
            <w:lang w:val="en-US" w:eastAsia="zh-CN"/>
          </w:rPr>
          <w:t xml:space="preserve">  </w:t>
        </w:r>
      </w:ins>
      <w:r>
        <w:t>3. 技术条件：移动互联网、5G网络、I</w:t>
      </w:r>
      <w:ins w:id="328" w:author="chisaTy" w:date="2021-11-18T14:26:25Z">
        <w:r>
          <w:rPr>
            <w:rFonts w:hint="eastAsia"/>
            <w:lang w:val="en-US" w:eastAsia="zh-CN"/>
          </w:rPr>
          <w:t>o</w:t>
        </w:r>
      </w:ins>
      <w:del w:id="329" w:author="chisaTy" w:date="2021-11-18T14:26:23Z">
        <w:r>
          <w:rPr/>
          <w:delText>O</w:delText>
        </w:r>
      </w:del>
      <w:r>
        <w:t>T、VR/AR等技术，已经可以在一定条件下支持可被期待和接受的用户体验的打造</w:t>
      </w:r>
      <w:ins w:id="330" w:author="chisaTy" w:date="2021-11-19T11:00:53Z">
        <w:r>
          <w:rPr>
            <w:rFonts w:hint="eastAsia"/>
            <w:lang w:eastAsia="zh-CN"/>
          </w:rPr>
          <w:t>。</w:t>
        </w:r>
      </w:ins>
      <w:r>
        <w:br w:type="textWrapping"/>
      </w:r>
      <w:ins w:id="331" w:author="chisaTy" w:date="2021-11-19T10:58:30Z">
        <w:r>
          <w:rPr>
            <w:rFonts w:hint="eastAsia"/>
            <w:lang w:val="en-US" w:eastAsia="zh-CN"/>
          </w:rPr>
          <w:t xml:space="preserve">    </w:t>
        </w:r>
      </w:ins>
      <w:r>
        <w:t>4. 宏观环境：疫情驱动的本地旅游发展、地产行业的商业模式转型、城镇化向城市化建设的调整，以及美丽乡村建设等方向，都在有效支撑文旅/商业地产的精细化内容运营</w:t>
      </w:r>
      <w:ins w:id="332" w:author="chisaTy" w:date="2021-11-19T11:00:50Z">
        <w:r>
          <w:rPr>
            <w:rFonts w:hint="eastAsia"/>
            <w:lang w:eastAsia="zh-CN"/>
          </w:rPr>
          <w:t>。</w:t>
        </w:r>
      </w:ins>
      <w:del w:id="333" w:author="chisaTy" w:date="2021-11-18T14:29:12Z">
        <w:r>
          <w:rPr/>
          <w:delText>的爆</w:delText>
        </w:r>
      </w:del>
      <w:del w:id="334" w:author="chisaTy" w:date="2021-11-18T14:29:11Z">
        <w:r>
          <w:rPr/>
          <w:delText>发</w:delText>
        </w:r>
      </w:del>
    </w:p>
    <w:p>
      <w:r>
        <w:t xml:space="preserve"> </w:t>
      </w:r>
    </w:p>
    <w:p>
      <w:r>
        <w:t>项目编号: 202100442</w:t>
      </w:r>
    </w:p>
    <w:p>
      <w:r>
        <w:t>项目名称: 藏野馆家居新品牌</w:t>
      </w:r>
    </w:p>
    <w:p>
      <w:r>
        <w:t>所属行业: 现代服务业</w:t>
      </w:r>
    </w:p>
    <w:p>
      <w:r>
        <w:t>项目概述:</w:t>
      </w:r>
    </w:p>
    <w:p>
      <w:pPr>
        <w:ind w:firstLine="480" w:firstLineChars="200"/>
        <w:pPrChange w:id="335" w:author="chisaTy" w:date="2021-11-19T10:59:56Z">
          <w:pPr/>
        </w:pPrChange>
      </w:pPr>
      <w:r>
        <w:t>因疫情影响 人们呆在家时间越来越多，对家居的舒适度和生活品质的追求有显著提高。瞄准90-00年代中产人群，藏野馆家居新品牌项目希望通过以下四大核心业务完成藏野馆</w:t>
      </w:r>
      <w:ins w:id="336" w:author="chisaTy" w:date="2021-11-18T14:44:35Z">
        <w:r>
          <w:rPr>
            <w:rFonts w:hint="eastAsia"/>
            <w:lang w:val="en-US" w:eastAsia="zh-CN"/>
          </w:rPr>
          <w:t>家居</w:t>
        </w:r>
      </w:ins>
      <w:del w:id="337" w:author="chisaTy" w:date="2021-11-18T14:44:34Z">
        <w:r>
          <w:rPr/>
          <w:delText>家具</w:delText>
        </w:r>
      </w:del>
      <w:r>
        <w:t>买手店品牌的打造：</w:t>
      </w:r>
      <w:r>
        <w:br w:type="textWrapping"/>
      </w:r>
      <w:ins w:id="338" w:author="chisaTy" w:date="2021-11-19T11:00:01Z">
        <w:r>
          <w:rPr>
            <w:rFonts w:hint="eastAsia"/>
            <w:lang w:val="en-US" w:eastAsia="zh-CN"/>
          </w:rPr>
          <w:t xml:space="preserve">  </w:t>
        </w:r>
      </w:ins>
      <w:ins w:id="339" w:author="chisaTy" w:date="2021-11-19T11:00:02Z">
        <w:r>
          <w:rPr>
            <w:rFonts w:hint="eastAsia"/>
            <w:lang w:val="en-US" w:eastAsia="zh-CN"/>
          </w:rPr>
          <w:t xml:space="preserve">  </w:t>
        </w:r>
      </w:ins>
      <w:r>
        <w:t>1. 线下店 - 非自营体验店集群。藏野馆严选</w:t>
      </w:r>
      <w:ins w:id="340" w:author="chisaTy" w:date="2021-11-18T14:44:43Z">
        <w:r>
          <w:rPr>
            <w:rFonts w:hint="eastAsia"/>
            <w:lang w:val="en-US" w:eastAsia="zh-CN"/>
          </w:rPr>
          <w:t>家居</w:t>
        </w:r>
      </w:ins>
      <w:del w:id="341" w:author="chisaTy" w:date="2021-11-18T14:44:42Z">
        <w:r>
          <w:rPr/>
          <w:delText>家具</w:delText>
        </w:r>
      </w:del>
      <w:r>
        <w:t>厂</w:t>
      </w:r>
      <w:ins w:id="342" w:author="chisaTy" w:date="2021-11-18T14:31:21Z">
        <w:r>
          <w:rPr>
            <w:rFonts w:hint="eastAsia"/>
            <w:lang w:val="en-US" w:eastAsia="zh-CN"/>
          </w:rPr>
          <w:t>商</w:t>
        </w:r>
      </w:ins>
      <w:r>
        <w:t>合作伙伴以及非自营线下店合作伙伴，打造非自营体验店集群来建立品牌认知，赋能线下店运营的同时提高藏野馆主力店销售转化率。</w:t>
      </w:r>
      <w:r>
        <w:br w:type="textWrapping"/>
      </w:r>
      <w:ins w:id="343" w:author="chisaTy" w:date="2021-11-19T11:00:03Z">
        <w:r>
          <w:rPr>
            <w:rFonts w:hint="eastAsia"/>
            <w:lang w:val="en-US" w:eastAsia="zh-CN"/>
          </w:rPr>
          <w:t xml:space="preserve">  </w:t>
        </w:r>
      </w:ins>
      <w:ins w:id="344" w:author="chisaTy" w:date="2021-11-19T11:00:04Z">
        <w:r>
          <w:rPr>
            <w:rFonts w:hint="eastAsia"/>
            <w:lang w:val="en-US" w:eastAsia="zh-CN"/>
          </w:rPr>
          <w:t xml:space="preserve">  </w:t>
        </w:r>
      </w:ins>
      <w:r>
        <w:t>2. 线下店精细化运营管理 - 运用空间数据分析，以空间内人流活动为核心，通过视频分析提炼数据，为空间管理运营方提供业务决策支持，提升人货场运营管理效率。</w:t>
      </w:r>
      <w:r>
        <w:br w:type="textWrapping"/>
      </w:r>
      <w:ins w:id="345" w:author="chisaTy" w:date="2021-11-19T11:00:05Z">
        <w:r>
          <w:rPr>
            <w:rFonts w:hint="eastAsia"/>
            <w:lang w:val="en-US" w:eastAsia="zh-CN"/>
          </w:rPr>
          <w:t xml:space="preserve">    </w:t>
        </w:r>
      </w:ins>
      <w:r>
        <w:t>3. 线上购物体验线下化，用AR技术辅助完成顾客线下购物体验，用ar技术强调产品展开内容，提升线下购物透明体验。</w:t>
      </w:r>
      <w:r>
        <w:br w:type="textWrapping"/>
      </w:r>
      <w:ins w:id="346" w:author="chisaTy" w:date="2021-11-19T11:00:06Z">
        <w:r>
          <w:rPr>
            <w:rFonts w:hint="eastAsia"/>
            <w:lang w:val="en-US" w:eastAsia="zh-CN"/>
          </w:rPr>
          <w:t xml:space="preserve">   </w:t>
        </w:r>
      </w:ins>
      <w:ins w:id="347" w:author="chisaTy" w:date="2021-11-19T11:00:07Z">
        <w:r>
          <w:rPr>
            <w:rFonts w:hint="eastAsia"/>
            <w:lang w:val="en-US" w:eastAsia="zh-CN"/>
          </w:rPr>
          <w:t xml:space="preserve"> </w:t>
        </w:r>
      </w:ins>
      <w:r>
        <w:t>4. 会员系统 - 以此增加客户黏性，使会员在每一次优化</w:t>
      </w:r>
      <w:ins w:id="348" w:author="chisaTy" w:date="2021-11-18T14:37:14Z">
        <w:r>
          <w:rPr/>
          <w:t>家居</w:t>
        </w:r>
      </w:ins>
      <w:del w:id="349" w:author="chisaTy" w:date="2021-11-18T14:40:37Z">
        <w:r>
          <w:rPr/>
          <w:delText>品质</w:delText>
        </w:r>
      </w:del>
      <w:ins w:id="350" w:author="chisaTy" w:date="2021-11-18T14:37:19Z">
        <w:r>
          <w:rPr>
            <w:rFonts w:hint="eastAsia"/>
            <w:lang w:val="en-US" w:eastAsia="zh-CN"/>
          </w:rPr>
          <w:t>和</w:t>
        </w:r>
      </w:ins>
      <w:del w:id="351" w:author="chisaTy" w:date="2021-11-18T14:37:13Z">
        <w:r>
          <w:rPr/>
          <w:delText>家居</w:delText>
        </w:r>
      </w:del>
      <w:r>
        <w:t>生活</w:t>
      </w:r>
      <w:ins w:id="352" w:author="chisaTy" w:date="2021-11-18T14:40:52Z">
        <w:r>
          <w:rPr>
            <w:rFonts w:hint="eastAsia"/>
            <w:lang w:val="en-US" w:eastAsia="zh-CN"/>
          </w:rPr>
          <w:t>品质的</w:t>
        </w:r>
      </w:ins>
      <w:r>
        <w:t>体验中都有</w:t>
      </w:r>
      <w:ins w:id="353" w:author="chisaTy" w:date="2021-11-18T14:41:39Z">
        <w:r>
          <w:rPr>
            <w:rFonts w:hint="eastAsia"/>
            <w:lang w:val="en-US" w:eastAsia="zh-CN"/>
          </w:rPr>
          <w:t>相关</w:t>
        </w:r>
      </w:ins>
      <w:r>
        <w:t>品牌</w:t>
      </w:r>
      <w:ins w:id="354" w:author="chisaTy" w:date="2021-11-18T14:37:53Z">
        <w:r>
          <w:rPr>
            <w:rFonts w:hint="eastAsia"/>
            <w:lang w:val="en-US" w:eastAsia="zh-CN"/>
          </w:rPr>
          <w:t>家居</w:t>
        </w:r>
      </w:ins>
      <w:del w:id="355" w:author="chisaTy" w:date="2021-11-18T14:37:49Z">
        <w:r>
          <w:rPr/>
          <w:delText>家具</w:delText>
        </w:r>
      </w:del>
      <w:r>
        <w:t>的加入，加深会员对产品和体验式场景服务的印象，最终提升会员对品牌的认同感。</w:t>
      </w:r>
      <w:r>
        <w:br w:type="textWrapping"/>
      </w:r>
      <w:ins w:id="356" w:author="chisaTy" w:date="2021-11-19T11:00:08Z">
        <w:r>
          <w:rPr>
            <w:rFonts w:hint="eastAsia"/>
            <w:lang w:val="en-US" w:eastAsia="zh-CN"/>
          </w:rPr>
          <w:t xml:space="preserve">    </w:t>
        </w:r>
      </w:ins>
      <w:r>
        <w:t>5. 新媒体运营 - 提供上下游企业号代运营，通过品牌联动</w:t>
      </w:r>
      <w:ins w:id="357" w:author="chisaTy" w:date="2021-11-18T14:43:56Z">
        <w:r>
          <w:rPr>
            <w:rFonts w:hint="eastAsia"/>
            <w:lang w:eastAsia="zh-CN"/>
          </w:rPr>
          <w:t>、</w:t>
        </w:r>
      </w:ins>
      <w:del w:id="358" w:author="chisaTy" w:date="2021-11-18T14:43:56Z">
        <w:r>
          <w:rPr/>
          <w:delText>，</w:delText>
        </w:r>
      </w:del>
      <w:r>
        <w:t>流量和线下转化率</w:t>
      </w:r>
      <w:ins w:id="359" w:author="chisaTy" w:date="2021-11-18T14:44:03Z">
        <w:r>
          <w:rPr>
            <w:rFonts w:hint="eastAsia"/>
            <w:lang w:eastAsia="zh-CN"/>
          </w:rPr>
          <w:t>，</w:t>
        </w:r>
      </w:ins>
      <w:r>
        <w:t>产生滚雪球效应。同时，藏野馆KENSHO自营全媒体平台将按</w:t>
      </w:r>
      <w:ins w:id="360" w:author="chisaTy" w:date="2021-11-18T14:45:02Z">
        <w:r>
          <w:rPr>
            <w:rFonts w:hint="eastAsia"/>
            <w:lang w:val="en-US" w:eastAsia="zh-CN"/>
          </w:rPr>
          <w:t>家居</w:t>
        </w:r>
      </w:ins>
      <w:del w:id="361" w:author="chisaTy" w:date="2021-11-18T14:45:01Z">
        <w:r>
          <w:rPr/>
          <w:delText>家具</w:delText>
        </w:r>
      </w:del>
      <w:r>
        <w:t>类别、风格、账号内容等建立细分账号，最终形成KENSHO家居类账号矩阵，稳抓细分客群，增加粉丝粘性。</w:t>
      </w:r>
    </w:p>
    <w:p>
      <w:r>
        <w:t xml:space="preserve"> </w:t>
      </w:r>
    </w:p>
    <w:p>
      <w:r>
        <w:t>项目编号: 202100443</w:t>
      </w:r>
    </w:p>
    <w:p>
      <w:r>
        <w:t>项目名称: 基于电子病历系统的临床风险监测预警智能化平台</w:t>
      </w:r>
    </w:p>
    <w:p>
      <w:r>
        <w:t>所属行业: 高技术服务</w:t>
      </w:r>
    </w:p>
    <w:p>
      <w:r>
        <w:t>项目概述:</w:t>
      </w:r>
    </w:p>
    <w:p>
      <w:pPr>
        <w:rPr>
          <w:rFonts w:hint="eastAsia" w:eastAsia="宋体"/>
          <w:lang w:eastAsia="zh-CN"/>
        </w:rPr>
      </w:pPr>
      <w:r>
        <w:t>项目背景：</w:t>
      </w:r>
      <w:r>
        <w:br w:type="textWrapping"/>
      </w:r>
      <w:ins w:id="362" w:author="chisaTy" w:date="2021-11-19T11:02:11Z">
        <w:r>
          <w:rPr>
            <w:rFonts w:hint="eastAsia"/>
            <w:lang w:val="en-US" w:eastAsia="zh-CN"/>
          </w:rPr>
          <w:t xml:space="preserve"> </w:t>
        </w:r>
      </w:ins>
      <w:ins w:id="363" w:author="chisaTy" w:date="2021-11-19T11:02:12Z">
        <w:r>
          <w:rPr>
            <w:rFonts w:hint="eastAsia"/>
            <w:lang w:val="en-US" w:eastAsia="zh-CN"/>
          </w:rPr>
          <w:t xml:space="preserve">   </w:t>
        </w:r>
      </w:ins>
      <w:r>
        <w:t>面对医保基金控费压力日趋严重、商业保险赔付压力大、患者过早死亡造成的医患纠纷</w:t>
      </w:r>
      <w:ins w:id="364" w:author="chisaTy" w:date="2021-11-18T14:48:21Z">
        <w:r>
          <w:rPr>
            <w:rFonts w:hint="eastAsia"/>
            <w:lang w:val="en-US" w:eastAsia="zh-CN"/>
          </w:rPr>
          <w:t>等</w:t>
        </w:r>
      </w:ins>
      <w:del w:id="365" w:author="chisaTy" w:date="2021-11-18T14:48:20Z">
        <w:r>
          <w:rPr/>
          <w:delText>的</w:delText>
        </w:r>
      </w:del>
      <w:r>
        <w:t>现实背景，基于医疗人工智能技术，研究院开发基于电子病历系统的临床风险监测预警智能化平台项目。</w:t>
      </w:r>
      <w:r>
        <w:br w:type="textWrapping"/>
      </w:r>
      <w:ins w:id="366" w:author="chisaTy" w:date="2021-11-19T11:02:13Z">
        <w:r>
          <w:rPr>
            <w:rFonts w:hint="eastAsia"/>
            <w:lang w:val="en-US" w:eastAsia="zh-CN"/>
          </w:rPr>
          <w:t xml:space="preserve">   </w:t>
        </w:r>
      </w:ins>
      <w:ins w:id="367" w:author="chisaTy" w:date="2021-11-19T11:02:14Z">
        <w:r>
          <w:rPr>
            <w:rFonts w:hint="eastAsia"/>
            <w:lang w:val="en-US" w:eastAsia="zh-CN"/>
          </w:rPr>
          <w:t xml:space="preserve"> </w:t>
        </w:r>
      </w:ins>
      <w:r>
        <w:t>在国内市场，目前的临床风险监测和预警系统已经基本实现了信号数字化</w:t>
      </w:r>
      <w:ins w:id="368" w:author="chisaTy" w:date="2021-11-18T14:53:46Z">
        <w:r>
          <w:rPr>
            <w:rFonts w:hint="eastAsia"/>
            <w:lang w:eastAsia="zh-CN"/>
          </w:rPr>
          <w:t>、</w:t>
        </w:r>
      </w:ins>
      <w:del w:id="369" w:author="chisaTy" w:date="2021-11-18T14:53:44Z">
        <w:r>
          <w:rPr/>
          <w:delText>和</w:delText>
        </w:r>
      </w:del>
      <w:r>
        <w:t>与医院电子病历信息共享化，基本具备搭建基于电子病历的大数据应用平台的硬件基础，但传统解决方案不具备多维度数据整合分析能力，无法有效预警临床患者风险。</w:t>
      </w:r>
      <w:r>
        <w:br w:type="textWrapping"/>
      </w:r>
      <w:ins w:id="370" w:author="chisaTy" w:date="2021-11-19T11:02:15Z">
        <w:r>
          <w:rPr>
            <w:rFonts w:hint="eastAsia"/>
            <w:lang w:val="en-US" w:eastAsia="zh-CN"/>
          </w:rPr>
          <w:t xml:space="preserve">    </w:t>
        </w:r>
      </w:ins>
      <w:r>
        <w:t>研究院的项目通过基于电子病历系统的临床风险监测的管理方式进行重新设计和数字化实施，提出一种对住院患者临床风险进行实时多维度风险分析和一站式临床决策的数字驾驶舱解决方案，设计基于电子病历系统的临床风险监测预警智能化平台，构建临床患者临床风险快速识别评估、医院或区域统筹管理的新型信息化管理模式。</w:t>
      </w:r>
      <w:r>
        <w:br w:type="textWrapping"/>
      </w:r>
      <w:ins w:id="371" w:author="chisaTy" w:date="2021-11-19T11:02:17Z">
        <w:r>
          <w:rPr>
            <w:rFonts w:hint="eastAsia"/>
            <w:lang w:val="en-US" w:eastAsia="zh-CN"/>
          </w:rPr>
          <w:t xml:space="preserve">    </w:t>
        </w:r>
      </w:ins>
      <w:r>
        <w:t>项目解决方案能够对患者</w:t>
      </w:r>
      <w:ins w:id="372" w:author="chisaTy" w:date="2021-11-18T14:55:46Z">
        <w:r>
          <w:rPr>
            <w:rFonts w:hint="eastAsia"/>
            <w:lang w:val="en-US" w:eastAsia="zh-CN"/>
          </w:rPr>
          <w:t>的</w:t>
        </w:r>
      </w:ins>
      <w:r>
        <w:t>临床风险进行实时评估，为医护团队配备实时数据和临床决策支持工具，有助于规避医疗安全事件的发生、减少医疗意外及纠纷。同时，赋能医疗事故责任险提升其商业价值。</w:t>
      </w:r>
      <w:r>
        <w:br w:type="textWrapping"/>
      </w:r>
      <w:r>
        <w:t>政策支持：</w:t>
      </w:r>
      <w:r>
        <w:br w:type="textWrapping"/>
      </w:r>
      <w:ins w:id="373" w:author="chisaTy" w:date="2021-11-19T11:02:19Z">
        <w:r>
          <w:rPr>
            <w:rFonts w:hint="eastAsia"/>
            <w:lang w:val="en-US" w:eastAsia="zh-CN"/>
          </w:rPr>
          <w:t xml:space="preserve">   </w:t>
        </w:r>
      </w:ins>
      <w:ins w:id="374" w:author="chisaTy" w:date="2021-11-19T11:02:20Z">
        <w:r>
          <w:rPr>
            <w:rFonts w:hint="eastAsia"/>
            <w:lang w:val="en-US" w:eastAsia="zh-CN"/>
          </w:rPr>
          <w:t xml:space="preserve"> </w:t>
        </w:r>
      </w:ins>
      <w:r>
        <w:t>国务院办公厅2021年6月印发《关于推动公立医院高质量发展的意见》，要求人工智能和大数据分析等信息技术应当进一步与医疗服务深度融合；</w:t>
      </w:r>
      <w:r>
        <w:br w:type="textWrapping"/>
      </w:r>
      <w:ins w:id="375" w:author="chisaTy" w:date="2021-11-19T11:02:22Z">
        <w:r>
          <w:rPr>
            <w:rFonts w:hint="eastAsia"/>
            <w:lang w:val="en-US" w:eastAsia="zh-CN"/>
          </w:rPr>
          <w:t xml:space="preserve">    </w:t>
        </w:r>
      </w:ins>
      <w:r>
        <w:t>国家卫健委2021年3月印发的《医院智慧管理分级评估标准体系（试行）》，国内医院为提高危急值处理效率，落实智慧医院对危急值处理高效性、及时性、准确性的要求，在现有危急值管理系统基础上，依托医生移动端EMR(电子病历)的开发及应用，进一步整合形成全程闭环、及时、稳定、自动化程度高的一体化危急值工作系统；</w:t>
      </w:r>
      <w:r>
        <w:br w:type="textWrapping"/>
      </w:r>
      <w:ins w:id="376" w:author="chisaTy" w:date="2021-11-19T11:02:24Z">
        <w:r>
          <w:rPr>
            <w:rFonts w:hint="eastAsia"/>
            <w:lang w:val="en-US" w:eastAsia="zh-CN"/>
          </w:rPr>
          <w:t xml:space="preserve">    </w:t>
        </w:r>
      </w:ins>
      <w:r>
        <w:t>2018年国家卫健委发布《关于印发医疗质量安全核心制度要点的通知》，要求各级各类医疗机构应当确保医疗质量安全核心制度得到有效落实。</w:t>
      </w:r>
      <w:r>
        <w:br w:type="textWrapping"/>
      </w:r>
      <w:r>
        <w:t>产品描述：</w:t>
      </w:r>
      <w:r>
        <w:br w:type="textWrapping"/>
      </w:r>
      <w:ins w:id="377" w:author="chisaTy" w:date="2021-11-19T11:02:25Z">
        <w:r>
          <w:rPr>
            <w:rFonts w:hint="eastAsia"/>
            <w:lang w:val="en-US" w:eastAsia="zh-CN"/>
          </w:rPr>
          <w:t xml:space="preserve"> </w:t>
        </w:r>
      </w:ins>
      <w:ins w:id="378" w:author="chisaTy" w:date="2021-11-19T11:02:26Z">
        <w:r>
          <w:rPr>
            <w:rFonts w:hint="eastAsia"/>
            <w:lang w:val="en-US" w:eastAsia="zh-CN"/>
          </w:rPr>
          <w:t xml:space="preserve">   </w:t>
        </w:r>
      </w:ins>
      <w:r>
        <w:t>基于全球范围内临床风险早期预警研究和相关底层技术，开发基于电子病历系统的临床风险监测预警智能化平台，通过病患的检测数据、检查数据以及监控数据，真实反馈病患病情快速恶化趋势，实现精准可靠的急性猝死或ICU非计划性入院风险预警。同时可兼容医院电子病历系统，实现预警精准触达和患者病程记录实时同步更新。通过为医院建设患者临床风险预警驾驶舱，帮助医护人员提升病患关注度和调节护理水平，</w:t>
      </w:r>
      <w:ins w:id="379" w:author="chisaTy" w:date="2021-11-18T15:02:33Z">
        <w:r>
          <w:rPr>
            <w:rFonts w:hint="eastAsia"/>
            <w:lang w:val="en-US" w:eastAsia="zh-CN"/>
          </w:rPr>
          <w:t>降低</w:t>
        </w:r>
      </w:ins>
      <w:del w:id="380" w:author="chisaTy" w:date="2021-11-18T15:02:31Z">
        <w:r>
          <w:rPr/>
          <w:delText>减少</w:delText>
        </w:r>
      </w:del>
      <w:r>
        <w:t>患者过早死亡或急性猝死的风险，减少医院医患纠纷和赔付，赋能商业医保提升经济价值，助力医保基金降费增效。</w:t>
      </w:r>
      <w:r>
        <w:br w:type="textWrapping"/>
      </w:r>
      <w:r>
        <w:t>商业模式：</w:t>
      </w:r>
      <w:r>
        <w:br w:type="textWrapping"/>
      </w:r>
      <w:ins w:id="381" w:author="chisaTy" w:date="2021-11-19T11:02:28Z">
        <w:r>
          <w:rPr>
            <w:rFonts w:hint="eastAsia"/>
            <w:lang w:val="en-US" w:eastAsia="zh-CN"/>
          </w:rPr>
          <w:t xml:space="preserve">  </w:t>
        </w:r>
      </w:ins>
      <w:ins w:id="382" w:author="chisaTy" w:date="2021-11-19T11:02:29Z">
        <w:r>
          <w:rPr>
            <w:rFonts w:hint="eastAsia"/>
            <w:lang w:val="en-US" w:eastAsia="zh-CN"/>
          </w:rPr>
          <w:t xml:space="preserve">  </w:t>
        </w:r>
      </w:ins>
      <w:r>
        <w:t>医疗机构：与医疗机构合作共建医疗患者安全智能 AI全程管理解决方案，满足医院质控刚需</w:t>
      </w:r>
      <w:ins w:id="383" w:author="chisaTy" w:date="2021-11-19T11:03:13Z">
        <w:r>
          <w:rPr>
            <w:rFonts w:hint="eastAsia"/>
            <w:lang w:eastAsia="zh-CN"/>
          </w:rPr>
          <w:t>。</w:t>
        </w:r>
      </w:ins>
      <w:r>
        <w:br w:type="textWrapping"/>
      </w:r>
      <w:ins w:id="384" w:author="chisaTy" w:date="2021-11-19T11:02:30Z">
        <w:r>
          <w:rPr>
            <w:rFonts w:hint="eastAsia"/>
            <w:lang w:val="en-US" w:eastAsia="zh-CN"/>
          </w:rPr>
          <w:t xml:space="preserve">   </w:t>
        </w:r>
      </w:ins>
      <w:ins w:id="385" w:author="chisaTy" w:date="2021-11-19T11:02:31Z">
        <w:r>
          <w:rPr>
            <w:rFonts w:hint="eastAsia"/>
            <w:lang w:val="en-US" w:eastAsia="zh-CN"/>
          </w:rPr>
          <w:t xml:space="preserve"> </w:t>
        </w:r>
      </w:ins>
      <w:r>
        <w:t>商业保险：与保险机构和再保机构合作，可有效降低医疗责任险赔付率，提升商保价值</w:t>
      </w:r>
      <w:ins w:id="386" w:author="chisaTy" w:date="2021-11-19T11:03:12Z">
        <w:r>
          <w:rPr>
            <w:rFonts w:hint="eastAsia"/>
            <w:lang w:eastAsia="zh-CN"/>
          </w:rPr>
          <w:t>。</w:t>
        </w:r>
      </w:ins>
      <w:r>
        <w:br w:type="textWrapping"/>
      </w:r>
      <w:ins w:id="387" w:author="chisaTy" w:date="2021-11-19T11:02:32Z">
        <w:r>
          <w:rPr>
            <w:rFonts w:hint="eastAsia"/>
            <w:lang w:val="en-US" w:eastAsia="zh-CN"/>
          </w:rPr>
          <w:t xml:space="preserve">    </w:t>
        </w:r>
      </w:ins>
      <w:r>
        <w:t>监护仪厂商：将床旁监护仪的实时监测数据纳入患者安全智能AI全程管理解决方案，形成围绕医疗患者安全的生态圈</w:t>
      </w:r>
      <w:ins w:id="388" w:author="chisaTy" w:date="2021-11-19T11:03:10Z">
        <w:r>
          <w:rPr>
            <w:rFonts w:hint="eastAsia"/>
            <w:lang w:eastAsia="zh-CN"/>
          </w:rPr>
          <w:t>。</w:t>
        </w:r>
      </w:ins>
      <w:r>
        <w:br w:type="textWrapping"/>
      </w:r>
      <w:ins w:id="389" w:author="chisaTy" w:date="2021-11-19T11:02:34Z">
        <w:r>
          <w:rPr>
            <w:rFonts w:hint="eastAsia"/>
            <w:lang w:val="en-US" w:eastAsia="zh-CN"/>
          </w:rPr>
          <w:t xml:space="preserve">  </w:t>
        </w:r>
      </w:ins>
      <w:ins w:id="390" w:author="chisaTy" w:date="2021-11-19T11:02:35Z">
        <w:r>
          <w:rPr>
            <w:rFonts w:hint="eastAsia"/>
            <w:lang w:val="en-US" w:eastAsia="zh-CN"/>
          </w:rPr>
          <w:t xml:space="preserve">  </w:t>
        </w:r>
      </w:ins>
      <w:r>
        <w:t>C端用户赋能：拓展院外场景的实时监测和预警解决方案，形成专业级客户和个人用户双引擎驱动增长</w:t>
      </w:r>
      <w:ins w:id="391" w:author="chisaTy" w:date="2021-11-19T11:03:08Z">
        <w:r>
          <w:rPr>
            <w:rFonts w:hint="eastAsia"/>
            <w:lang w:eastAsia="zh-CN"/>
          </w:rPr>
          <w:t>。</w:t>
        </w:r>
      </w:ins>
      <w:r>
        <w:br w:type="textWrapping"/>
      </w:r>
      <w:r>
        <w:t>公司计划预估项目五年内实现下列营收目标：</w:t>
      </w:r>
      <w:r>
        <w:br w:type="textWrapping"/>
      </w:r>
      <w:ins w:id="392" w:author="chisaTy" w:date="2021-11-19T11:02:36Z">
        <w:r>
          <w:rPr>
            <w:rFonts w:hint="eastAsia"/>
            <w:lang w:val="en-US" w:eastAsia="zh-CN"/>
          </w:rPr>
          <w:t xml:space="preserve">   </w:t>
        </w:r>
      </w:ins>
      <w:ins w:id="393" w:author="chisaTy" w:date="2021-11-19T11:02:37Z">
        <w:r>
          <w:rPr>
            <w:rFonts w:hint="eastAsia"/>
            <w:lang w:val="en-US" w:eastAsia="zh-CN"/>
          </w:rPr>
          <w:t xml:space="preserve"> </w:t>
        </w:r>
      </w:ins>
      <w:r>
        <w:t>1、医疗机构客户达到1000家</w:t>
      </w:r>
      <w:ins w:id="394" w:author="chisaTy" w:date="2021-11-19T11:02:58Z">
        <w:r>
          <w:rPr>
            <w:rFonts w:hint="eastAsia"/>
            <w:lang w:eastAsia="zh-CN"/>
          </w:rPr>
          <w:t>。</w:t>
        </w:r>
      </w:ins>
      <w:r>
        <w:br w:type="textWrapping"/>
      </w:r>
      <w:ins w:id="395" w:author="chisaTy" w:date="2021-11-19T11:02:37Z">
        <w:r>
          <w:rPr>
            <w:rFonts w:hint="eastAsia"/>
            <w:lang w:val="en-US" w:eastAsia="zh-CN"/>
          </w:rPr>
          <w:t xml:space="preserve"> </w:t>
        </w:r>
      </w:ins>
      <w:ins w:id="396" w:author="chisaTy" w:date="2021-11-19T11:02:38Z">
        <w:r>
          <w:rPr>
            <w:rFonts w:hint="eastAsia"/>
            <w:lang w:val="en-US" w:eastAsia="zh-CN"/>
          </w:rPr>
          <w:t xml:space="preserve">   </w:t>
        </w:r>
      </w:ins>
      <w:r>
        <w:t>2、保险机构客户覆盖人保、平安、太保、阳光、国寿财、中华联合等中大型保险公司</w:t>
      </w:r>
      <w:ins w:id="397" w:author="chisaTy" w:date="2021-11-19T11:03:00Z">
        <w:r>
          <w:rPr>
            <w:rFonts w:hint="eastAsia"/>
            <w:lang w:eastAsia="zh-CN"/>
          </w:rPr>
          <w:t>。</w:t>
        </w:r>
      </w:ins>
      <w:r>
        <w:br w:type="textWrapping"/>
      </w:r>
      <w:ins w:id="398" w:author="chisaTy" w:date="2021-11-19T11:02:40Z">
        <w:r>
          <w:rPr>
            <w:rFonts w:hint="eastAsia"/>
            <w:lang w:val="en-US" w:eastAsia="zh-CN"/>
          </w:rPr>
          <w:t xml:space="preserve">    </w:t>
        </w:r>
      </w:ins>
      <w:r>
        <w:t>3、全国接入临床监护仪达到4万台</w:t>
      </w:r>
      <w:ins w:id="399" w:author="chisaTy" w:date="2021-11-19T11:03:01Z">
        <w:r>
          <w:rPr>
            <w:rFonts w:hint="eastAsia"/>
            <w:lang w:eastAsia="zh-CN"/>
          </w:rPr>
          <w:t>。</w:t>
        </w:r>
      </w:ins>
      <w:r>
        <w:br w:type="textWrapping"/>
      </w:r>
      <w:ins w:id="400" w:author="chisaTy" w:date="2021-11-19T11:02:43Z">
        <w:r>
          <w:rPr>
            <w:rFonts w:hint="eastAsia"/>
            <w:lang w:val="en-US" w:eastAsia="zh-CN"/>
          </w:rPr>
          <w:t xml:space="preserve">  </w:t>
        </w:r>
      </w:ins>
      <w:ins w:id="401" w:author="chisaTy" w:date="2021-11-19T11:02:44Z">
        <w:r>
          <w:rPr>
            <w:rFonts w:hint="eastAsia"/>
            <w:lang w:val="en-US" w:eastAsia="zh-CN"/>
          </w:rPr>
          <w:t xml:space="preserve">  </w:t>
        </w:r>
      </w:ins>
      <w:r>
        <w:t>4、</w:t>
      </w:r>
      <w:ins w:id="402" w:author="chisaTy" w:date="2021-11-18T15:05:54Z">
        <w:r>
          <w:rPr>
            <w:rFonts w:hint="eastAsia"/>
            <w:lang w:val="en-US" w:eastAsia="zh-CN"/>
          </w:rPr>
          <w:t>To</w:t>
        </w:r>
      </w:ins>
      <w:del w:id="403" w:author="chisaTy" w:date="2021-11-18T15:05:53Z">
        <w:r>
          <w:rPr/>
          <w:delText>2</w:delText>
        </w:r>
      </w:del>
      <w:r>
        <w:t>B+</w:t>
      </w:r>
      <w:ins w:id="404" w:author="chisaTy" w:date="2021-11-18T15:05:56Z">
        <w:r>
          <w:rPr>
            <w:rFonts w:hint="eastAsia"/>
            <w:lang w:val="en-US" w:eastAsia="zh-CN"/>
          </w:rPr>
          <w:t>To</w:t>
        </w:r>
      </w:ins>
      <w:del w:id="405" w:author="chisaTy" w:date="2021-11-18T15:05:55Z">
        <w:r>
          <w:rPr/>
          <w:delText>2</w:delText>
        </w:r>
      </w:del>
      <w:r>
        <w:t>C端总营收突破5亿元人民币</w:t>
      </w:r>
      <w:ins w:id="406" w:author="chisaTy" w:date="2021-11-19T11:03:01Z">
        <w:r>
          <w:rPr>
            <w:rFonts w:hint="eastAsia"/>
            <w:lang w:eastAsia="zh-CN"/>
          </w:rPr>
          <w:t>。</w:t>
        </w:r>
      </w:ins>
    </w:p>
    <w:p>
      <w:r>
        <w:t xml:space="preserve"> </w:t>
      </w:r>
    </w:p>
    <w:p>
      <w:r>
        <w:t>项目编号: 202100444</w:t>
      </w:r>
    </w:p>
    <w:p>
      <w:r>
        <w:t>项目名称: Gal-3靶向制剂及迭代产品</w:t>
      </w:r>
    </w:p>
    <w:p>
      <w:r>
        <w:t>所属行业: 生物与新医药</w:t>
      </w:r>
    </w:p>
    <w:p>
      <w:r>
        <w:t>项目概述:</w:t>
      </w:r>
    </w:p>
    <w:p>
      <w:pPr>
        <w:ind w:firstLine="480" w:firstLineChars="200"/>
        <w:pPrChange w:id="407" w:author="chisaTy" w:date="2021-11-19T11:04:51Z">
          <w:pPr/>
        </w:pPrChange>
      </w:pPr>
      <w:r>
        <w:t>Gal</w:t>
      </w:r>
      <w:ins w:id="408" w:author="chisaTy" w:date="2021-11-18T15:08:17Z">
        <w:r>
          <w:rPr>
            <w:rFonts w:hint="eastAsia"/>
            <w:lang w:val="en-US" w:eastAsia="zh-CN"/>
          </w:rPr>
          <w:t>-</w:t>
        </w:r>
      </w:ins>
      <w:r>
        <w:t>3（半乳凝素-3）是半乳糖苷结合蛋白，是新一代癌症治疗及预防的靶点。Gal-3 在多种癌症中高度表达，包括但不限于: 甲状腺癌、肝细胞癌、前列腺癌、黑色素瘤、胰腺癌、结直肠癌、乳腺癌、膀胱癌、胃癌、淋巴瘤、子宫内膜癌、骨肉瘤、口腔鳞癌。癌症患者血液循环中Gal-3高于健康人30倍, 其过度表达促进癌症的发生</w:t>
      </w:r>
      <w:del w:id="409" w:author="chisaTy" w:date="2021-11-18T15:08:56Z">
        <w:r>
          <w:rPr/>
          <w:delText>，</w:delText>
        </w:r>
      </w:del>
      <w:ins w:id="410" w:author="chisaTy" w:date="2021-11-18T15:08:56Z">
        <w:r>
          <w:rPr>
            <w:rFonts w:hint="eastAsia"/>
            <w:lang w:eastAsia="zh-CN"/>
          </w:rPr>
          <w:t>、</w:t>
        </w:r>
      </w:ins>
      <w:r>
        <w:t>发展和转移。其他相关研究指出，Gal</w:t>
      </w:r>
      <w:ins w:id="411" w:author="chisaTy" w:date="2021-11-18T15:08:22Z">
        <w:r>
          <w:rPr>
            <w:rFonts w:hint="eastAsia"/>
            <w:lang w:val="en-US" w:eastAsia="zh-CN"/>
          </w:rPr>
          <w:t>-</w:t>
        </w:r>
      </w:ins>
      <w:r>
        <w:t>3与阿尔茨海默综合征</w:t>
      </w:r>
      <w:del w:id="412" w:author="chisaTy" w:date="2021-11-18T15:09:05Z">
        <w:r>
          <w:rPr/>
          <w:delText>，</w:delText>
        </w:r>
      </w:del>
      <w:ins w:id="413" w:author="chisaTy" w:date="2021-11-18T15:09:05Z">
        <w:r>
          <w:rPr>
            <w:rFonts w:hint="eastAsia"/>
            <w:lang w:eastAsia="zh-CN"/>
          </w:rPr>
          <w:t>、</w:t>
        </w:r>
      </w:ins>
      <w:r>
        <w:t>肺纤维化</w:t>
      </w:r>
      <w:del w:id="414" w:author="chisaTy" w:date="2021-11-18T15:09:08Z">
        <w:r>
          <w:rPr/>
          <w:delText>，</w:delText>
        </w:r>
      </w:del>
      <w:ins w:id="415" w:author="chisaTy" w:date="2021-11-18T15:09:08Z">
        <w:r>
          <w:rPr>
            <w:rFonts w:hint="eastAsia"/>
            <w:lang w:eastAsia="zh-CN"/>
          </w:rPr>
          <w:t>、</w:t>
        </w:r>
      </w:ins>
      <w:r>
        <w:t>肝纤维化以及肾病的发生发展密切相关。</w:t>
      </w:r>
      <w:r>
        <w:br w:type="textWrapping"/>
      </w:r>
      <w:ins w:id="416" w:author="chisaTy" w:date="2021-11-19T11:04:38Z">
        <w:r>
          <w:rPr>
            <w:rFonts w:hint="eastAsia"/>
            <w:lang w:val="en-US" w:eastAsia="zh-CN"/>
          </w:rPr>
          <w:t xml:space="preserve">    </w:t>
        </w:r>
      </w:ins>
      <w:r>
        <w:t>基于Gal</w:t>
      </w:r>
      <w:ins w:id="417" w:author="chisaTy" w:date="2021-11-18T15:08:27Z">
        <w:r>
          <w:rPr>
            <w:rFonts w:hint="eastAsia"/>
            <w:lang w:val="en-US" w:eastAsia="zh-CN"/>
          </w:rPr>
          <w:t>-</w:t>
        </w:r>
      </w:ins>
      <w:r>
        <w:t>3靶点，本实验室研发了创新性的Gal-3靶向专利药品小分子肝素类F3及其类似物。本团队后续两款药物X和药物A正在申请专利，药物X为临床用药，将作为老药新用进行靶向Gal-3的全新研发，药物A为营养补充剂类似物，同样针对Gal-3靶向进行开发，本团队Gal-3靶向药物不仅在癌症的治疗中应用前景广泛，在其他疾病的治疗中也具有极高临床应用治疗价值和前景。</w:t>
      </w:r>
      <w:r>
        <w:br w:type="textWrapping"/>
      </w:r>
      <w:ins w:id="418" w:author="chisaTy" w:date="2021-11-19T11:04:45Z">
        <w:r>
          <w:rPr>
            <w:rFonts w:hint="eastAsia"/>
            <w:lang w:val="en-US" w:eastAsia="zh-CN"/>
          </w:rPr>
          <w:t xml:space="preserve">  </w:t>
        </w:r>
      </w:ins>
      <w:ins w:id="419" w:author="chisaTy" w:date="2021-11-19T11:04:46Z">
        <w:r>
          <w:rPr>
            <w:rFonts w:hint="eastAsia"/>
            <w:lang w:val="en-US" w:eastAsia="zh-CN"/>
          </w:rPr>
          <w:t xml:space="preserve">  </w:t>
        </w:r>
      </w:ins>
      <w:r>
        <w:t>根据实验室早期的研究发现，未来将结合靶向Gal</w:t>
      </w:r>
      <w:ins w:id="420" w:author="chisaTy" w:date="2021-11-18T15:08:31Z">
        <w:r>
          <w:rPr>
            <w:rFonts w:hint="eastAsia"/>
            <w:lang w:val="en-US" w:eastAsia="zh-CN"/>
          </w:rPr>
          <w:t>-</w:t>
        </w:r>
      </w:ins>
      <w:r>
        <w:t>3，MUC1及EGFR，进行多靶向综合治疗方案的研发。本实验室研究发现，Gal</w:t>
      </w:r>
      <w:ins w:id="421" w:author="chisaTy" w:date="2021-11-18T15:08:32Z">
        <w:r>
          <w:rPr>
            <w:rFonts w:hint="eastAsia"/>
            <w:lang w:val="en-US" w:eastAsia="zh-CN"/>
          </w:rPr>
          <w:t>-</w:t>
        </w:r>
      </w:ins>
      <w:r>
        <w:t>3与MUC1结合介导乳腺癌和结肠癌上皮细胞MUC1的极化聚集现象，从而导致同种细胞聚集以及异种细胞粘附至血管内皮，在癌症的发展中起至关重要的促进作用。同时，Gal</w:t>
      </w:r>
      <w:ins w:id="422" w:author="chisaTy" w:date="2021-11-18T15:08:35Z">
        <w:r>
          <w:rPr>
            <w:rFonts w:hint="eastAsia"/>
            <w:lang w:val="en-US" w:eastAsia="zh-CN"/>
          </w:rPr>
          <w:t>-</w:t>
        </w:r>
      </w:ins>
      <w:r>
        <w:t>3与MUC1的结合可延长EGFR的磷酸化并减缓其细胞内的降解，使细胞膜表面的EGFR处于持续激活状态。因此，Gal</w:t>
      </w:r>
      <w:ins w:id="423" w:author="chisaTy" w:date="2021-11-18T15:08:36Z">
        <w:r>
          <w:rPr>
            <w:rFonts w:hint="eastAsia"/>
            <w:lang w:val="en-US" w:eastAsia="zh-CN"/>
          </w:rPr>
          <w:t>-</w:t>
        </w:r>
      </w:ins>
      <w:r>
        <w:t>3与MUC1的结合也在一定程度上影响癌症患者使用EGFR靶向制剂的治疗效果。因此多靶点联合治疗具有很高的临床潜在应用价值。</w:t>
      </w:r>
      <w:r>
        <w:br w:type="textWrapping"/>
      </w:r>
    </w:p>
    <w:p>
      <w:r>
        <w:t>项目编号: 202100447</w:t>
      </w:r>
    </w:p>
    <w:p>
      <w:r>
        <w:t>项目名称: 增强现实工程项目应用</w:t>
      </w:r>
    </w:p>
    <w:p>
      <w:r>
        <w:t>所属行业: 电子信息</w:t>
      </w:r>
    </w:p>
    <w:p>
      <w:r>
        <w:t>项目概述:</w:t>
      </w:r>
    </w:p>
    <w:p>
      <w:pPr>
        <w:ind w:firstLine="480"/>
        <w:pPrChange w:id="424" w:author="chisaTy" w:date="2021-11-19T11:05:29Z">
          <w:pPr/>
        </w:pPrChange>
      </w:pPr>
      <w:r>
        <w:t>增强现实(AR) 技术可以解放用户的双手，以3D 形式展示BIM 数据模型，从而提升整个设计及实施流程的体验。例如，建筑师和设计师可以使用AR 眼镜在桌面范围可视化他们设计的建筑模型，以方便他们更快更直观地打磨和改进设计。想象一下设计师们可以看到一座建筑物的等比例模型，还能够识别每个组件，每种材料甚至每一根管线。</w:t>
      </w:r>
      <w:r>
        <w:br w:type="textWrapping"/>
      </w:r>
      <w:ins w:id="425" w:author="chisaTy" w:date="2021-11-19T11:05:01Z">
        <w:r>
          <w:rPr>
            <w:rFonts w:hint="eastAsia"/>
            <w:lang w:val="en-US" w:eastAsia="zh-CN"/>
          </w:rPr>
          <w:t xml:space="preserve"> </w:t>
        </w:r>
      </w:ins>
      <w:ins w:id="426" w:author="chisaTy" w:date="2021-11-19T11:05:02Z">
        <w:r>
          <w:rPr>
            <w:rFonts w:hint="eastAsia"/>
            <w:lang w:val="en-US" w:eastAsia="zh-CN"/>
          </w:rPr>
          <w:t xml:space="preserve">   </w:t>
        </w:r>
      </w:ins>
      <w:r>
        <w:t>类似Microdesk 等公司为这些行业专业人士提供BIM 软件，还有分析其资产、设施和流程数据的相关服务，以帮助减少停工期，提高其可靠性、质量及效率。</w:t>
      </w:r>
      <w:r>
        <w:br w:type="textWrapping"/>
      </w:r>
      <w:ins w:id="427" w:author="chisaTy" w:date="2021-11-19T11:05:10Z">
        <w:r>
          <w:rPr>
            <w:rFonts w:hint="eastAsia"/>
            <w:lang w:val="en-US" w:eastAsia="zh-CN"/>
          </w:rPr>
          <w:t xml:space="preserve"> </w:t>
        </w:r>
      </w:ins>
      <w:ins w:id="428" w:author="chisaTy" w:date="2021-11-19T11:05:11Z">
        <w:r>
          <w:rPr>
            <w:rFonts w:hint="eastAsia"/>
            <w:lang w:val="en-US" w:eastAsia="zh-CN"/>
          </w:rPr>
          <w:t xml:space="preserve">   </w:t>
        </w:r>
      </w:ins>
      <w:r>
        <w:t>增强现实技术以清晰直观的方式呈现数据的能力成为理想的可视化平台。同时也为BIM 特定用例提供了突出的价值：传达实时维护信息，提高现场方案计划的效率和准确性，以及帮助关键项目成员轻松协作并制定施工计划。</w:t>
      </w:r>
      <w:r>
        <w:br w:type="textWrapping"/>
      </w:r>
      <w:ins w:id="429" w:author="chisaTy" w:date="2021-11-19T11:05:20Z">
        <w:r>
          <w:rPr>
            <w:rFonts w:hint="eastAsia"/>
            <w:lang w:val="en-US" w:eastAsia="zh-CN"/>
          </w:rPr>
          <w:t xml:space="preserve">    </w:t>
        </w:r>
      </w:ins>
      <w:r>
        <w:t>增强现实在物理环境中全尺寸展示建筑施工模型极大地扩展了 BIM 的实用性，使其在项目的不同环节都可以提供必要</w:t>
      </w:r>
      <w:ins w:id="430" w:author="chisaTy" w:date="2021-11-18T15:18:27Z">
        <w:r>
          <w:rPr>
            <w:rFonts w:hint="eastAsia"/>
            <w:lang w:val="en-US" w:eastAsia="zh-CN"/>
          </w:rPr>
          <w:t>的</w:t>
        </w:r>
      </w:ins>
      <w:r>
        <w:t>支持。</w:t>
      </w:r>
      <w:r>
        <w:br w:type="textWrapping"/>
      </w:r>
    </w:p>
    <w:p>
      <w:r>
        <w:t>项目编号: 202100448</w:t>
      </w:r>
    </w:p>
    <w:p>
      <w:r>
        <w:t>项目名称: 智能语音转换系统</w:t>
      </w:r>
    </w:p>
    <w:p>
      <w:r>
        <w:t>所属行业: 高技术服务</w:t>
      </w:r>
    </w:p>
    <w:p>
      <w:r>
        <w:t>项目概述:</w:t>
      </w:r>
    </w:p>
    <w:p>
      <w:pPr>
        <w:ind w:firstLine="480" w:firstLineChars="200"/>
        <w:pPrChange w:id="431" w:author="chisaTy" w:date="2021-11-18T15:44:42Z">
          <w:pPr/>
        </w:pPrChange>
      </w:pPr>
      <w:r>
        <w:t>针对传统语音转换系统存在的问题，本项目依托深度学习网络框架,通过深度生成模型实现无监督的任意语音转换，从而让智能语音转换系统能够实现任意风格的语音转换，同时由于利用对抗生成网络，转换后的语音</w:t>
      </w:r>
      <w:del w:id="432" w:author="chisaTy" w:date="2021-11-18T15:20:13Z">
        <w:r>
          <w:rPr/>
          <w:delText>具有</w:delText>
        </w:r>
      </w:del>
      <w:r>
        <w:t>更加自然与真实。本项目为服务企业提供基于深度学习的智能语音转换系统，使用了先进的语音处理技术，来为用户带来多样、有趣的良好体验。</w:t>
      </w:r>
    </w:p>
    <w:p>
      <w:r>
        <w:t xml:space="preserve"> </w:t>
      </w:r>
    </w:p>
    <w:p>
      <w:r>
        <w:t>项目编号: 202100453</w:t>
      </w:r>
    </w:p>
    <w:p>
      <w:r>
        <w:t>项目名称: 精准智慧用药AI大脑</w:t>
      </w:r>
    </w:p>
    <w:p>
      <w:r>
        <w:t>所属行业: 生物与新医药</w:t>
      </w:r>
    </w:p>
    <w:p>
      <w:r>
        <w:t>项目概述:</w:t>
      </w:r>
    </w:p>
    <w:p>
      <w:pPr>
        <w:ind w:firstLine="480" w:firstLineChars="200"/>
        <w:pPrChange w:id="433" w:author="chisaTy" w:date="2021-11-18T15:44:39Z">
          <w:pPr/>
        </w:pPrChange>
      </w:pPr>
      <w:r>
        <w:t>基于自主研发的“医学数据智能平台”，对大规模多源异构医疗数据进行深度处理和分析，建立真实世界疾病领域模型，助力医学研究、医疗管理、政府公共决策、创新新药开发、帮助患者实现智能化疾病管理，引领大健康及人工智能产业创新，实现数据智能绿色医疗的新生态</w:t>
      </w:r>
      <w:ins w:id="434" w:author="chisaTy" w:date="2021-11-18T15:22:06Z">
        <w:r>
          <w:rPr>
            <w:rFonts w:hint="eastAsia"/>
            <w:lang w:eastAsia="zh-CN"/>
          </w:rPr>
          <w:t>。</w:t>
        </w:r>
      </w:ins>
      <w:del w:id="435" w:author="chisaTy" w:date="2021-11-18T15:22:06Z">
        <w:r>
          <w:rPr/>
          <w:delText>，</w:delText>
        </w:r>
      </w:del>
      <w:r>
        <w:t>2021年初，我们与国家最高级别药学家首都医科大学刘丽宏教授会商制定《“十四五”重大研发（人工智能赋能精准用药）方案草案》</w:t>
      </w:r>
      <w:ins w:id="436" w:author="chisaTy" w:date="2021-11-18T15:24:06Z">
        <w:r>
          <w:rPr>
            <w:rFonts w:hint="eastAsia"/>
            <w:lang w:eastAsia="zh-CN"/>
          </w:rPr>
          <w:t>，</w:t>
        </w:r>
      </w:ins>
      <w:r>
        <w:t>上报国家科技部。同时，我们还与刘教授联合申请《精准药学北京实验室》</w:t>
      </w:r>
      <w:ins w:id="437" w:author="chisaTy" w:date="2021-11-18T15:26:13Z">
        <w:r>
          <w:rPr>
            <w:rFonts w:hint="eastAsia"/>
            <w:lang w:val="en-US" w:eastAsia="zh-CN"/>
          </w:rPr>
          <w:t>项目</w:t>
        </w:r>
      </w:ins>
      <w:r>
        <w:t>、北京市科委项目《人工智能辅助精准药物研发和临床试验新模式的建立》，与刘教授团队、香港大学首席数学家吴国宝教授联合申报中港联合项目《人工智能技术在精神疾病治疗药物精准用药多组学研究的应用》。</w:t>
      </w:r>
    </w:p>
    <w:p>
      <w:r>
        <w:t xml:space="preserve"> </w:t>
      </w:r>
    </w:p>
    <w:p>
      <w:r>
        <w:t>项目编号: 202100455</w:t>
      </w:r>
    </w:p>
    <w:p>
      <w:r>
        <w:t>项目名称: 应对睡眠健康问题而建立的环境温度氧碳浓度等条件的适时监控系统</w:t>
      </w:r>
    </w:p>
    <w:p>
      <w:r>
        <w:t>所属行业: 生物与新医药</w:t>
      </w:r>
    </w:p>
    <w:p>
      <w:r>
        <w:t>项目概述:</w:t>
      </w:r>
    </w:p>
    <w:p>
      <w:pPr>
        <w:ind w:firstLine="480" w:firstLineChars="200"/>
        <w:rPr>
          <w:ins w:id="439" w:author="chisaTy" w:date="2021-11-18T15:44:21Z"/>
        </w:rPr>
        <w:pPrChange w:id="438" w:author="chisaTy" w:date="2021-11-18T15:30:53Z">
          <w:pPr/>
        </w:pPrChange>
      </w:pPr>
      <w:r>
        <w:t>本项目主要为运用医疗器械针对睡眠过程中“入眠”、“深度睡眠与浅度睡眠”、“唤醒”等各区段，通过调节改变室内或者人体头部附近一定范围内氧碳浓度、温湿度等环境因素的方式，并辅助其他譬如按摩香薰等手段，进而有目的性地影响人体的精神状态，实现了睡眠质量全过程的整体提升、睡眠时间以及睡眠各阶段的科学把控</w:t>
      </w:r>
      <w:del w:id="440" w:author="chisaTy" w:date="2021-11-18T15:28:16Z">
        <w:r>
          <w:rPr/>
          <w:delText>。</w:delText>
        </w:r>
      </w:del>
      <w:ins w:id="441" w:author="chisaTy" w:date="2021-11-18T15:28:16Z">
        <w:r>
          <w:rPr>
            <w:rFonts w:hint="eastAsia"/>
            <w:lang w:eastAsia="zh-CN"/>
          </w:rPr>
          <w:t>，</w:t>
        </w:r>
      </w:ins>
      <w:r>
        <w:t>以此解决大多数人的睡眠问题</w:t>
      </w:r>
      <w:del w:id="442" w:author="chisaTy" w:date="2021-11-18T15:28:09Z">
        <w:r>
          <w:rPr/>
          <w:delText>——</w:delText>
        </w:r>
      </w:del>
      <w:ins w:id="443" w:author="chisaTy" w:date="2021-11-18T15:28:09Z">
        <w:r>
          <w:rPr>
            <w:rFonts w:hint="eastAsia"/>
            <w:lang w:eastAsia="zh-CN"/>
          </w:rPr>
          <w:t>。</w:t>
        </w:r>
      </w:ins>
      <w:r>
        <w:t>因为很多人的睡眠问题并没有严重到神经系统的层次，只是因为长期的不重视，或者</w:t>
      </w:r>
      <w:ins w:id="444" w:author="chisaTy" w:date="2021-11-18T15:30:28Z">
        <w:r>
          <w:rPr>
            <w:rFonts w:hint="eastAsia"/>
            <w:lang w:val="en-US" w:eastAsia="zh-CN"/>
          </w:rPr>
          <w:t>是</w:t>
        </w:r>
      </w:ins>
      <w:r>
        <w:t>因为偶尔睡眠出现问题</w:t>
      </w:r>
      <w:del w:id="445" w:author="chisaTy" w:date="2021-11-18T15:30:16Z">
        <w:r>
          <w:rPr/>
          <w:delText>然后</w:delText>
        </w:r>
      </w:del>
      <w:ins w:id="446" w:author="chisaTy" w:date="2021-11-18T15:30:16Z">
        <w:r>
          <w:rPr>
            <w:rFonts w:hint="eastAsia"/>
            <w:lang w:eastAsia="zh-CN"/>
          </w:rPr>
          <w:t>，</w:t>
        </w:r>
      </w:ins>
      <w:r>
        <w:t>心理负担越来越大导致的压力给睡眠带来更大的困扰。</w:t>
      </w:r>
    </w:p>
    <w:p>
      <w:pPr>
        <w:ind w:firstLine="480" w:firstLineChars="200"/>
        <w:rPr>
          <w:ins w:id="448" w:author="chisaTy" w:date="2021-11-19T11:07:39Z"/>
        </w:rPr>
        <w:pPrChange w:id="447" w:author="chisaTy" w:date="2021-11-18T15:30:53Z">
          <w:pPr/>
        </w:pPrChange>
      </w:pPr>
      <w:r>
        <w:t>而即便是神经衰竭等原因导致的病发性失眠，此器械也可配合药物进行起到共同治疗的作用。</w:t>
      </w:r>
    </w:p>
    <w:p>
      <w:pPr>
        <w:ind w:firstLine="480" w:firstLineChars="200"/>
        <w:rPr>
          <w:ins w:id="450" w:author="chisaTy" w:date="2021-11-19T11:21:23Z"/>
        </w:rPr>
        <w:pPrChange w:id="449" w:author="chisaTy" w:date="2021-11-19T11:22:12Z">
          <w:pPr/>
        </w:pPrChange>
      </w:pPr>
      <w:r>
        <w:t>本研发项目初步定为三种机器类型来应对不同的环境和使用需求，分别为：弥散式、睡眠舱式以及眼罩式。</w:t>
      </w:r>
      <w:r>
        <w:br w:type="textWrapping"/>
      </w:r>
      <w:ins w:id="451" w:author="chisaTy" w:date="2021-11-19T11:17:22Z">
        <w:r>
          <w:rPr>
            <w:rFonts w:hint="default"/>
            <w:lang w:val="en-US" w:eastAsia="zh-CN"/>
            <w:rPrChange w:id="452" w:author="chisaTy" w:date="2021-11-19T11:21:39Z">
              <w:rPr>
                <w:rFonts w:hint="eastAsia"/>
                <w:lang w:val="en-US" w:eastAsia="zh-CN"/>
              </w:rPr>
            </w:rPrChange>
          </w:rPr>
          <w:t xml:space="preserve">    </w:t>
        </w:r>
      </w:ins>
      <w:r>
        <w:t>弥散式，类似于空调，监控一个半密闭空间的室内整体环境，适用于单人病房、单人卧室等。</w:t>
      </w:r>
    </w:p>
    <w:p>
      <w:pPr>
        <w:ind w:firstLine="480" w:firstLineChars="200"/>
        <w:rPr>
          <w:ins w:id="454" w:author="chisaTy" w:date="2021-11-18T15:44:05Z"/>
        </w:rPr>
        <w:pPrChange w:id="453" w:author="chisaTy" w:date="2021-11-18T15:30:53Z">
          <w:pPr/>
        </w:pPrChange>
      </w:pPr>
      <w:r>
        <w:t>睡眠舱式，顾名思义，人为建造一个睡眠舱以方便监控舱内各项数值，适用于可改动性较大的多人病房或者多人宿舍等。</w:t>
      </w:r>
      <w:del w:id="455" w:author="chisaTy" w:date="2021-11-18T15:44:05Z">
        <w:r>
          <w:rPr/>
          <w:delText>，</w:delText>
        </w:r>
      </w:del>
      <w:del w:id="456" w:author="chisaTy" w:date="2021-11-18T15:44:05Z">
        <w:r>
          <w:rPr/>
          <w:br w:type="textWrapping"/>
        </w:r>
      </w:del>
      <w:del w:id="457" w:author="chisaTy" w:date="2021-11-18T15:44:05Z">
        <w:r>
          <w:rPr/>
          <w:br w:type="textWrapping"/>
        </w:r>
      </w:del>
    </w:p>
    <w:p>
      <w:pPr>
        <w:ind w:firstLine="480" w:firstLineChars="200"/>
        <w:pPrChange w:id="458" w:author="chisaTy" w:date="2021-11-18T15:30:53Z">
          <w:pPr/>
        </w:pPrChange>
      </w:pPr>
      <w:r>
        <w:t>眼罩式，以眼罩为输出端，接受并释放出从主机调配好各项数值后传送过来的混合气体，适用于普通的多人病房或者宿舍，对环境基本无改动。</w:t>
      </w:r>
    </w:p>
    <w:p/>
    <w:p>
      <w:r>
        <w:t>项目编号: 202100456</w:t>
      </w:r>
    </w:p>
    <w:p>
      <w:r>
        <w:t>项目名称: 倾听日记APP</w:t>
      </w:r>
    </w:p>
    <w:p>
      <w:r>
        <w:t>所属行业: 高技术服务</w:t>
      </w:r>
    </w:p>
    <w:p>
      <w:r>
        <w:t>项目概述:</w:t>
      </w:r>
    </w:p>
    <w:p>
      <w:pPr>
        <w:ind w:firstLine="480" w:firstLineChars="200"/>
        <w:rPr>
          <w:ins w:id="459" w:author="chisaTy" w:date="2021-11-18T15:43:59Z"/>
        </w:rPr>
      </w:pPr>
      <w:r>
        <w:t>“倾听日记”关爱老人项目是一款以空巢老人和有精神需求的老人为服务对象，提供给老人和子女新的沟通方式，分别提供语音日记记录分享功能、通过情绪识别让子女客户端及时了解父母的情绪波动的语音日记类APP。该款APP主要针对空巢老人和精神需求旺盛的老人的心理需求，一方面老人可以记录并分享自己的日记在APP中；另一方面通过情绪识别技术监测老人的情绪波动情况，并及时向子女传达信息。该款APP的服务设置既可填补空巢老人内心的空虚感，给予其一定的心理安慰，又能够提高老人的生活质量，给更多的子女提供准确的信息，和父母能够有更好的沟通方式，做到真正的关爱老人的心理健康。</w:t>
      </w:r>
    </w:p>
    <w:p>
      <w:pPr>
        <w:ind w:firstLine="480" w:firstLineChars="200"/>
      </w:pPr>
      <w:r>
        <w:t>“倾听日记”APP提供的服务包括语音日记、情绪识别、分享、回忆四大版块。</w:t>
      </w:r>
      <w:r>
        <w:br w:type="textWrapping"/>
      </w:r>
    </w:p>
    <w:p>
      <w:r>
        <w:t>项目编号: 202100459</w:t>
      </w:r>
    </w:p>
    <w:p>
      <w:r>
        <w:t>项目名称: 基于大数据推荐算法的船货撮合智能航运服务平台</w:t>
      </w:r>
    </w:p>
    <w:p>
      <w:r>
        <w:t>所属行业: 高技术服务</w:t>
      </w:r>
    </w:p>
    <w:p>
      <w:r>
        <w:t>项目概述:</w:t>
      </w:r>
    </w:p>
    <w:p>
      <w:pPr>
        <w:ind w:firstLine="480" w:firstLineChars="200"/>
        <w:rPr>
          <w:ins w:id="460" w:author="chisaTy" w:date="2021-11-18T15:43:45Z"/>
        </w:rPr>
      </w:pPr>
      <w:ins w:id="461" w:author="chisaTy" w:date="2021-11-18T15:37:08Z">
        <w:r>
          <w:rPr>
            <w:rFonts w:hint="eastAsia"/>
            <w:lang w:eastAsia="zh-CN"/>
          </w:rPr>
          <w:t>“</w:t>
        </w:r>
      </w:ins>
      <w:r>
        <w:t>开船啦</w:t>
      </w:r>
      <w:ins w:id="462" w:author="chisaTy" w:date="2021-11-18T15:37:09Z">
        <w:r>
          <w:rPr>
            <w:rFonts w:hint="eastAsia"/>
            <w:lang w:eastAsia="zh-CN"/>
          </w:rPr>
          <w:t>”</w:t>
        </w:r>
      </w:ins>
      <w:r>
        <w:t>是直挂云帆信息科技有限公司 (拟)自主研发的基于“互联网+航运产业链” 的创新项目，研发分为探索市场需求、框架设计、软件开发、市场反馈、正式投入 等五个步骤。目前处于软件测试和迭代阶段，前期累计投入资金近100万元。</w:t>
      </w:r>
    </w:p>
    <w:p>
      <w:pPr>
        <w:ind w:firstLine="480" w:firstLineChars="200"/>
        <w:rPr>
          <w:ins w:id="463" w:author="chisaTy" w:date="2021-11-18T15:43:49Z"/>
        </w:rPr>
      </w:pPr>
      <w:r>
        <w:t>作为基于大数据推荐算法的船货撮合智能航运服务平台，</w:t>
      </w:r>
      <w:ins w:id="464" w:author="chisaTy" w:date="2021-11-18T15:38:05Z">
        <w:r>
          <w:rPr>
            <w:rFonts w:hint="eastAsia"/>
            <w:lang w:eastAsia="zh-CN"/>
          </w:rPr>
          <w:t>“</w:t>
        </w:r>
      </w:ins>
      <w:r>
        <w:t>开船啦</w:t>
      </w:r>
      <w:ins w:id="465" w:author="chisaTy" w:date="2021-11-18T15:38:06Z">
        <w:r>
          <w:rPr>
            <w:rFonts w:hint="eastAsia"/>
            <w:lang w:eastAsia="zh-CN"/>
          </w:rPr>
          <w:t>”</w:t>
        </w:r>
      </w:ins>
      <w:r>
        <w:t>着眼国内航运产业发展趋势，立足</w:t>
      </w:r>
      <w:ins w:id="466" w:author="chisaTy" w:date="2021-11-18T15:38:24Z">
        <w:r>
          <w:rPr>
            <w:rFonts w:hint="eastAsia"/>
            <w:lang w:val="en-US" w:eastAsia="zh-CN"/>
          </w:rPr>
          <w:t>于</w:t>
        </w:r>
      </w:ins>
      <w:r>
        <w:t>长三角内河航运市场，面向全国内河及沿海航运，以船货智能撮合为核心业务，为航运业全产业链提供增值服务，促进产业健康、高效发展。</w:t>
      </w:r>
    </w:p>
    <w:p>
      <w:pPr>
        <w:ind w:firstLine="480" w:firstLineChars="200"/>
      </w:pPr>
      <w:r>
        <w:t>凭借全球领先的深度学习大数据推荐算法与英国重点实验室的技术合作，</w:t>
      </w:r>
      <w:ins w:id="467" w:author="chisaTy" w:date="2021-11-18T15:39:08Z">
        <w:r>
          <w:rPr>
            <w:rFonts w:hint="eastAsia"/>
            <w:lang w:eastAsia="zh-CN"/>
          </w:rPr>
          <w:t>“</w:t>
        </w:r>
      </w:ins>
      <w:r>
        <w:t>开船啦</w:t>
      </w:r>
      <w:ins w:id="468" w:author="chisaTy" w:date="2021-11-18T15:39:09Z">
        <w:r>
          <w:rPr>
            <w:rFonts w:hint="eastAsia"/>
            <w:lang w:eastAsia="zh-CN"/>
          </w:rPr>
          <w:t>”</w:t>
        </w:r>
      </w:ins>
      <w:r>
        <w:t>在业务上倾向为货主和船东提供智能撮合服务，提供包括货运代理、运程优化、签证报港、金融保险等综合服务。目前已开发出包括数据可视化分析、数据撮合与 智能推荐等核心功能。</w:t>
      </w:r>
    </w:p>
    <w:p/>
    <w:p>
      <w:r>
        <w:t>项目编号: 202100460</w:t>
      </w:r>
    </w:p>
    <w:p>
      <w:r>
        <w:t>项目名称: 基于数据挖掘的新材料设计及分析平台</w:t>
      </w:r>
    </w:p>
    <w:p>
      <w:r>
        <w:t>所属行业: 新材料</w:t>
      </w:r>
    </w:p>
    <w:p>
      <w:r>
        <w:t>项目概述:</w:t>
      </w:r>
    </w:p>
    <w:p>
      <w:pPr>
        <w:ind w:firstLine="480" w:firstLineChars="200"/>
        <w:rPr>
          <w:ins w:id="469" w:author="chisaTy" w:date="2021-11-18T15:43:35Z"/>
        </w:rPr>
      </w:pPr>
      <w:r>
        <w:t>当前我国新材料产业发展面临着重大战略机遇，以新一代信息技术、航空航天、物联网、新能源等代表的战略性新兴产业</w:t>
      </w:r>
      <w:ins w:id="470" w:author="chisaTy" w:date="2021-11-18T15:43:11Z">
        <w:r>
          <w:rPr>
            <w:rFonts w:hint="eastAsia"/>
            <w:lang w:val="en-US" w:eastAsia="zh-CN"/>
          </w:rPr>
          <w:t>的</w:t>
        </w:r>
      </w:ins>
      <w:r>
        <w:t>快速发展</w:t>
      </w:r>
      <w:ins w:id="471" w:author="chisaTy" w:date="2021-11-18T15:43:15Z">
        <w:r>
          <w:rPr>
            <w:rFonts w:hint="eastAsia"/>
            <w:lang w:eastAsia="zh-CN"/>
          </w:rPr>
          <w:t>，</w:t>
        </w:r>
      </w:ins>
      <w:r>
        <w:t>对材料产业提出了更高的要求，新材料研发的迫切性是面向2035年新材料强国战略的关键所在。</w:t>
      </w:r>
    </w:p>
    <w:p>
      <w:pPr>
        <w:ind w:firstLine="480" w:firstLineChars="200"/>
        <w:rPr>
          <w:ins w:id="472" w:author="chisaTy" w:date="2021-11-18T15:46:41Z"/>
        </w:rPr>
      </w:pPr>
      <w:r>
        <w:t>传统材料科学研究主要依赖“试错”实验方法，即现有的材料制备及应用一般遵循“材料制备-&gt;性质表征”的方式迭代，不断接近目标性质的材料，这种方法耗时费力，通常一种新材料从研发到应用往往需要数十年。新材料发现技术是近年来兴起的材料研究</w:t>
      </w:r>
      <w:ins w:id="473" w:author="chisaTy" w:date="2021-11-18T15:45:35Z">
        <w:r>
          <w:rPr>
            <w:rFonts w:hint="eastAsia"/>
            <w:lang w:val="en-US" w:eastAsia="zh-CN"/>
          </w:rPr>
          <w:t>的</w:t>
        </w:r>
      </w:ins>
      <w:r>
        <w:t>新方法和新理念，是材料科学研究方法的一次革命与飞跃。其核心思想是通过构建“结构-性质”关系理论模型，理解材料结构与其所表现出的性质之间存在</w:t>
      </w:r>
      <w:ins w:id="474" w:author="chisaTy" w:date="2021-11-18T15:46:20Z">
        <w:r>
          <w:rPr>
            <w:rFonts w:hint="eastAsia"/>
            <w:lang w:val="en-US" w:eastAsia="zh-CN"/>
          </w:rPr>
          <w:t>的</w:t>
        </w:r>
      </w:ins>
      <w:r>
        <w:t>构效关系，将传统材料科学的研究链路反向，即“性质预测-&gt;材料制备”， 先预测所需性质的目标材料结构，再进行相应的材料制备。</w:t>
      </w:r>
    </w:p>
    <w:p>
      <w:pPr>
        <w:ind w:firstLine="480" w:firstLineChars="200"/>
        <w:rPr>
          <w:ins w:id="475" w:author="chisaTy" w:date="2021-11-18T15:50:56Z"/>
        </w:rPr>
      </w:pPr>
      <w:r>
        <w:t>申请人在博士期间</w:t>
      </w:r>
      <w:ins w:id="476" w:author="chisaTy" w:date="2021-11-18T15:47:09Z">
        <w:r>
          <w:rPr>
            <w:rFonts w:hint="eastAsia"/>
            <w:lang w:eastAsia="zh-CN"/>
          </w:rPr>
          <w:t>，</w:t>
        </w:r>
      </w:ins>
      <w:ins w:id="477" w:author="chisaTy" w:date="2021-11-18T15:47:24Z">
        <w:r>
          <w:rPr>
            <w:rFonts w:hint="eastAsia"/>
            <w:lang w:val="en-US" w:eastAsia="zh-CN"/>
          </w:rPr>
          <w:t>对于</w:t>
        </w:r>
      </w:ins>
      <w:del w:id="478" w:author="chisaTy" w:date="2021-11-18T15:47:22Z">
        <w:r>
          <w:rPr/>
          <w:delText>在</w:delText>
        </w:r>
      </w:del>
      <w:r>
        <w:t>新材料“结构-性质”关系模型有长期研究积累，不局限于传统材料结构表征分析算法，而是借助数据挖掘等新型数据科学方法，编写自动选取最佳局域态原子结构模型的算法，进行自动筛选和回归拟合，将过去耗时数天至数月的材料结构建模工作缩短为数分钟至数小时，极大地缩短结构建模工作。申请人成功地将该技术应用到合作课题组的各类不同材料体系，如低维纳米结构材料、能源储存材料、电磁耦合材料、磁性超导材料等，成功解决了各类新型材料的微观原子局域结构与宏观物理性质之间的构效关系。算法所重构的材料三维局域态原子结构模型的分辨率可达0.01纳米量级，为开展未来新材料设计提供算法支持。</w:t>
      </w:r>
    </w:p>
    <w:p>
      <w:pPr>
        <w:ind w:firstLine="480" w:firstLineChars="200"/>
        <w:rPr>
          <w:ins w:id="479" w:author="chisaTy" w:date="2021-11-18T15:53:07Z"/>
        </w:rPr>
      </w:pPr>
      <w:r>
        <w:t>该项目将利用前沿的数据科学方法，结合现有的数据挖掘工作和机器学习算法研究，首先预测所需目标性质的新材料结构，最后再进行化学制备。该新材料智能设计及分析平台适用范围较广，可适用于各类晶态、非晶态、纳米态材料，有效地指导相应的材料制备工作，极大地降低材料从制备到实际应用的时间和经济成本，加速新材料行业发展。</w:t>
      </w:r>
    </w:p>
    <w:p>
      <w:pPr>
        <w:ind w:firstLine="480" w:firstLineChars="200"/>
        <w:pPrChange w:id="480" w:author="chisaTy" w:date="2021-11-19T11:25:48Z">
          <w:pPr/>
        </w:pPrChange>
      </w:pPr>
      <w:r>
        <w:t>该项目的目标是搭建从原子结构建模、性能预测、到制备方案的新材料发现数据分析云服务平台，目前已完成数据挖掘算法研究、数据库搭建、前期服务器平台开发及内部测试。</w:t>
      </w:r>
      <w:r>
        <w:br w:type="textWrapping"/>
      </w:r>
    </w:p>
    <w:p>
      <w:r>
        <w:t>项目编号: 202100461</w:t>
      </w:r>
    </w:p>
    <w:p>
      <w:r>
        <w:t>项目名称: 当代艺术与ip开发综合服务平台</w:t>
      </w:r>
    </w:p>
    <w:p>
      <w:r>
        <w:t>所属行业: 现代服务业</w:t>
      </w:r>
    </w:p>
    <w:p>
      <w:r>
        <w:t>项目概述:</w:t>
      </w:r>
    </w:p>
    <w:p>
      <w:pPr>
        <w:ind w:firstLine="480" w:firstLineChars="200"/>
        <w:pPrChange w:id="481" w:author="chisaTy" w:date="2021-11-18T16:26:17Z">
          <w:pPr/>
        </w:pPrChange>
      </w:pPr>
      <w:r>
        <w:t>我们创建的当代艺术综合服务平台是一个探索、挖掘、推广和收藏当代艺术</w:t>
      </w:r>
      <w:ins w:id="482" w:author="chisaTy" w:date="2021-11-18T16:25:30Z">
        <w:r>
          <w:rPr>
            <w:rFonts w:hint="eastAsia"/>
            <w:lang w:val="en-US" w:eastAsia="zh-CN"/>
          </w:rPr>
          <w:t>品</w:t>
        </w:r>
      </w:ins>
      <w:r>
        <w:t>的全球性综合服务平台，包含策展、艺术品信息整合、画廊与艺术市场生态、美术馆线上及线下资讯等模块，集合学术性策展、顶级艺术ip商业开发与新生代跨媒介艺术群体孵化。我们</w:t>
      </w:r>
      <w:del w:id="483" w:author="chisaTy" w:date="2021-11-18T16:26:27Z">
        <w:r>
          <w:rPr/>
          <w:delText>我</w:delText>
        </w:r>
      </w:del>
      <w:del w:id="484" w:author="chisaTy" w:date="2021-11-18T16:26:26Z">
        <w:r>
          <w:rPr/>
          <w:delText>们</w:delText>
        </w:r>
      </w:del>
      <w:r>
        <w:t>关注画廊、艺术空间和替代性艺术空间的成长，致力于当代艺术及其展览内容的文献记录和网络传播。我们矩阵式的布局从一站式服务平台、策展、ip开发与艺术家孵化这四个相互联系却又各不相同的维度出发，建立出一条完整的艺术服务链条，进而利用平台规模效应，整合艺术市场资源，探索拓展创新型业务如VR、AR虚拟策展，并最终回馈中国艺术市场，帮助中国的艺术家和艺术品进行更好的国际化推广，并且为青年艺术家提供更多的发展机会。</w:t>
      </w:r>
    </w:p>
    <w:p/>
    <w:p>
      <w:r>
        <w:t>项目编号: 202100462</w:t>
      </w:r>
    </w:p>
    <w:p>
      <w:r>
        <w:t>项目名称: LED智能补光-开启智慧农业的魔法钥匙</w:t>
      </w:r>
    </w:p>
    <w:p>
      <w:r>
        <w:t>所属行业: 其他高新技术领域</w:t>
      </w:r>
    </w:p>
    <w:p>
      <w:r>
        <w:t>项目概述:</w:t>
      </w:r>
    </w:p>
    <w:p>
      <w:pPr>
        <w:ind w:firstLine="480" w:firstLineChars="200"/>
        <w:pPrChange w:id="485" w:author="chisaTy" w:date="2021-11-19T11:32:24Z">
          <w:pPr/>
        </w:pPrChange>
      </w:pPr>
      <w:r>
        <w:t>本设计自制新型LED灯，通过调控光转换材料荧光粉的种类及比例和LED芯片结合，制成新型LED精准补光系统。按照不同植物生长所需光照进行荧光粉的种类和比例调节配比，通过云端检测系统可以24小时观察植物的生长情况。</w:t>
      </w:r>
      <w:r>
        <w:br w:type="textWrapping"/>
      </w:r>
      <w:r>
        <w:t>实现光源光谱精准调控，最大程度地与植物的吸收光谱相匹配，进行精准补光，具有光源光质可调整、体积小、寿命长等特点。</w:t>
      </w:r>
    </w:p>
    <w:p/>
    <w:p>
      <w:r>
        <w:t>项目编号: 202100463</w:t>
      </w:r>
    </w:p>
    <w:p>
      <w:r>
        <w:t>项目名称: StarTown-东南亚Z时代图文社交元宇宙</w:t>
      </w:r>
    </w:p>
    <w:p>
      <w:r>
        <w:t>所属行业: 电子信息</w:t>
      </w:r>
    </w:p>
    <w:p>
      <w:r>
        <w:t>项目概述:</w:t>
      </w:r>
    </w:p>
    <w:p>
      <w:pPr>
        <w:ind w:firstLine="480" w:firstLineChars="200"/>
        <w:pPrChange w:id="486" w:author="chisaTy" w:date="2021-11-19T11:44:34Z">
          <w:pPr/>
        </w:pPrChange>
      </w:pPr>
      <w:r>
        <w:t>StarTown面向东南亚Z时代年轻人的、基于兴趣点的陌生人社交生态圈，主打图文、音频交互。项目开始于2020年7月，经过前期大量的市场调研，我们发现在东南亚现有的平台无法满足年轻人的社交需求，人们需要更简单纯粹的陌生人交流。用严肃或走心的内容，来拉近彼此的距离、亦或驱散孤独。我们的产品对标国内的百度贴吧，同时结合了Z时代的新特性，如计划加入实时变声语音聊天室（保持匿名性），屏幕宠物等。目标是在后疫情时代，重塑东南亚Z时代的社交圈。</w:t>
      </w:r>
    </w:p>
    <w:p/>
    <w:p>
      <w:r>
        <w:t>项目编号: 202100468</w:t>
      </w:r>
    </w:p>
    <w:p>
      <w:r>
        <w:t>项目名称: Cobra智能桥梁检测无人机系统</w:t>
      </w:r>
    </w:p>
    <w:p>
      <w:r>
        <w:t>所属行业: 先进制造与自动化</w:t>
      </w:r>
    </w:p>
    <w:p>
      <w:r>
        <w:t>项目概述:</w:t>
      </w:r>
    </w:p>
    <w:p>
      <w:pPr>
        <w:ind w:firstLine="480" w:firstLineChars="200"/>
        <w:pPrChange w:id="487" w:author="chisaTy" w:date="2021-11-19T11:44:40Z">
          <w:pPr/>
        </w:pPrChange>
      </w:pPr>
      <w:r>
        <w:t>桥梁需要定期进行检查、评估、维护以保证其正常的使用安全和寿命。传统的桥梁检测方式主要依赖桥检员通过肉眼或借助其他辅助设备（如桥检车、吊车、望远镜、长焦相机等）来观察桥梁表面是否出现开裂破损、露筋锈蚀、支座脱空等病害。这种以视觉和经验为主的检测方法，不仅效率低、难度大、危险</w:t>
      </w:r>
      <w:del w:id="488" w:author="chisaTy" w:date="2021-11-18T16:31:18Z">
        <w:r>
          <w:rPr>
            <w:rFonts w:hint="default"/>
            <w:lang w:val="en-US"/>
          </w:rPr>
          <w:delText>系统</w:delText>
        </w:r>
      </w:del>
      <w:ins w:id="489" w:author="chisaTy" w:date="2021-11-18T16:31:19Z">
        <w:r>
          <w:rPr>
            <w:rFonts w:hint="eastAsia"/>
            <w:lang w:val="en-US" w:eastAsia="zh-CN"/>
          </w:rPr>
          <w:t>系数</w:t>
        </w:r>
      </w:ins>
      <w:r>
        <w:t>也高，而且在桥梁检测期间需要封闭道路，影响交通的正常运行。近年来随着无人机技术的不断发展，应用搭载摄像头的无人机进行桥梁的日常检查逐渐成为可能。本项目组技术人员开发了Cobra智能桥检无人机系统，具体包括无人机路径规划系统和无人机任务监控系统。该系统能够根据桥梁特有的外形特征生成无人机飞行任务，并控制无人机自动地采集桥梁外观照片。这些照片可进一步被用于创建目标桥梁的三维实景模型，实现桥梁表面损伤的识别、定位、量化和评估。该系统的应用可以降低桥梁检测时对于检测人员和检测机具的需求，大幅降低检测费用，提高桥梁检测效率。</w:t>
      </w:r>
    </w:p>
    <w:p/>
    <w:p>
      <w:r>
        <w:t>项目编号: 202100469</w:t>
      </w:r>
    </w:p>
    <w:p>
      <w:r>
        <w:t>项目名称: “思法”大数据涉外法律智能产品与教育服务平台</w:t>
      </w:r>
    </w:p>
    <w:p>
      <w:r>
        <w:t>所属行业: 现代服务业</w:t>
      </w:r>
    </w:p>
    <w:p>
      <w:r>
        <w:t>项目概述:</w:t>
      </w:r>
    </w:p>
    <w:p>
      <w:pPr>
        <w:spacing w:after="80"/>
        <w:ind w:firstLine="480" w:firstLineChars="200"/>
        <w:rPr>
          <w:ins w:id="491" w:author="chisaTy" w:date="2021-11-18T16:37:42Z"/>
        </w:rPr>
        <w:pPrChange w:id="490" w:author="chisaTy" w:date="2021-11-19T11:31:23Z">
          <w:pPr/>
        </w:pPrChange>
      </w:pPr>
      <w:r>
        <w:t>近年来，中国企业遭遇到美国贸易管制、长臂管辖和调查执法案例时有发生。由于不同国家制度基础不同，法系法律法规各异，信息不对称，导致案件跨境保护难。反制裁、反黑名单等法律服务专业程度高，要求从业人员既要有法学背景和法学知识素养,又要具备极强的沟通能力，即，一方面要向中国客户说清楚美国错综复杂的法律、司法和行政程序；另一方面要向美国法院、监管机构和行政机构说明中国客户的情况、观点、证据。跨境维权不仅存在语言差异，更具有思维壁垒。另外，中国企业国际化发展运营往往不重视合规的重要性。企业“走出去”需要从战略层面重视合规管理，无论是制定国际化发展战略还是在海外经营，都要让合规为国际化发展护航。因此，国际律师必须帮助客户深刻理解东道国的话语体系、价值体系和法律社会制度。</w:t>
      </w:r>
    </w:p>
    <w:p>
      <w:pPr>
        <w:ind w:firstLine="480" w:firstLineChars="200"/>
        <w:pPrChange w:id="492" w:author="chisaTy" w:date="2021-11-19T11:26:11Z">
          <w:pPr/>
        </w:pPrChange>
      </w:pPr>
      <w:r>
        <w:t>随着中美目前复杂形势以及中国企业走出去全球化本土化运营的大背景</w:t>
      </w:r>
      <w:ins w:id="493" w:author="chisaTy" w:date="2021-11-18T16:35:57Z">
        <w:r>
          <w:rPr>
            <w:rFonts w:hint="eastAsia"/>
            <w:lang w:val="en-US" w:eastAsia="zh-CN"/>
          </w:rPr>
          <w:t>下</w:t>
        </w:r>
      </w:ins>
      <w:r>
        <w:t>，对跨国法律人才的需求也大大增加,但因为法律人才紧缺、门槛较高、业务水平参差不齐、服务慢且昂贵，都是中国企业走出去和全球化运营发展的瓶颈和痛点。我们团队认为互联网+、大数据、云计算和人工智能等新技术发展将直接给法律行业带来巨大变革，而法律表格文书标准化、英美法系判例化正是新技术应用的巨大场景，可通过技术实现规模化+个性化+自动化；国内律所和民众对普及涉外法律知识和案件分析具有强烈的需求，涉外法律教育大有可为；高端定制服务将为国际（涉外）法律人才培养、中国企业走出去、国际化过程保驾护航。</w:t>
      </w:r>
      <w:r>
        <w:br w:type="textWrapping"/>
      </w:r>
      <w:ins w:id="494" w:author="chisaTy" w:date="2021-11-18T16:37:57Z">
        <w:r>
          <w:rPr>
            <w:rFonts w:hint="eastAsia"/>
            <w:lang w:val="en-US" w:eastAsia="zh-CN"/>
          </w:rPr>
          <w:t xml:space="preserve">   </w:t>
        </w:r>
      </w:ins>
      <w:ins w:id="495" w:author="chisaTy" w:date="2021-11-18T16:37:58Z">
        <w:r>
          <w:rPr>
            <w:rFonts w:hint="eastAsia"/>
            <w:lang w:val="en-US" w:eastAsia="zh-CN"/>
          </w:rPr>
          <w:t xml:space="preserve"> </w:t>
        </w:r>
      </w:ins>
      <w:r>
        <w:t>法律产品、法律教育、法律人才培养和高端服务不可或缺，发起本项目正当其</w:t>
      </w:r>
      <w:ins w:id="496" w:author="chisaTy" w:date="2021-11-18T16:38:18Z">
        <w:r>
          <w:rPr>
            <w:rFonts w:hint="eastAsia"/>
            <w:lang w:val="en-US" w:eastAsia="zh-CN"/>
          </w:rPr>
          <w:t>时</w:t>
        </w:r>
      </w:ins>
      <w:del w:id="497" w:author="chisaTy" w:date="2021-11-18T16:38:17Z">
        <w:r>
          <w:rPr/>
          <w:delText>实</w:delText>
        </w:r>
      </w:del>
      <w:r>
        <w:t>。</w:t>
      </w:r>
      <w:r>
        <w:br w:type="textWrapping"/>
      </w:r>
      <w:ins w:id="498" w:author="chisaTy" w:date="2021-11-18T16:37:46Z">
        <w:r>
          <w:rPr>
            <w:rFonts w:hint="eastAsia"/>
            <w:lang w:val="en-US" w:eastAsia="zh-CN"/>
          </w:rPr>
          <w:t xml:space="preserve">  </w:t>
        </w:r>
      </w:ins>
      <w:ins w:id="499" w:author="chisaTy" w:date="2021-11-18T16:37:47Z">
        <w:r>
          <w:rPr>
            <w:rFonts w:hint="eastAsia"/>
            <w:lang w:val="en-US" w:eastAsia="zh-CN"/>
          </w:rPr>
          <w:t xml:space="preserve">  </w:t>
        </w:r>
      </w:ins>
      <w:r>
        <w:t>“思法”大数据涉外法律智能产品与教育服务平台分为大数据智慧法律自动化产品、高端定制服务和互联网法律教育三个模块，其中定制服务分为高端咨询和人才培养。团队将打造“思法”品牌，为高端、中端客户和普通会员提供专业的服务、人才培养，智能法律信息系统和教育培训四位一体，形成智能产品-法律教育新媒体-人才培训-高端定制服务相结合的新模式。本项目由一群美国法律专家、法学教授和留学技术团队发起，计划出让10%股权融资500万元人民币开发 demo。</w:t>
      </w:r>
      <w:r>
        <w:br w:type="textWrapping"/>
      </w:r>
    </w:p>
    <w:p>
      <w:r>
        <w:t>项目编号: 202100471</w:t>
      </w:r>
    </w:p>
    <w:p>
      <w:r>
        <w:t>项目名称: 山水馈优质原产地食材商城</w:t>
      </w:r>
    </w:p>
    <w:p>
      <w:r>
        <w:t>所属行业: 现代服务业</w:t>
      </w:r>
    </w:p>
    <w:p>
      <w:r>
        <w:t>项目概述:</w:t>
      </w:r>
    </w:p>
    <w:p>
      <w:pPr>
        <w:ind w:firstLine="480" w:firstLineChars="200"/>
        <w:pPrChange w:id="500" w:author="chisaTy" w:date="2021-11-19T11:26:16Z">
          <w:pPr/>
        </w:pPrChange>
      </w:pPr>
      <w:r>
        <w:t>Land to Lord（以下简称LtL）从字面含义上翻译为归主，拆解含义则为土地归于主人，象征在原产地的新鲜食材直接呈现于消费者体验中。我们希望实现消费者的健康餐饮需求，实现生产者的产能充分分配与资源充分利用目标，同时希望促进在大环境下的可持续发展。因此我们设计以生产商/农业生产者为直接商家的购物平台。让消费者可以直观见到第一手生产制作情况，对产品放心。保障食品安全，保障质量稳定，实现B2C经营模式。并在未来逐步融入C2C平台。</w:t>
      </w:r>
      <w:r>
        <w:br w:type="textWrapping"/>
      </w:r>
      <w:ins w:id="501" w:author="chisaTy" w:date="2021-11-18T16:49:19Z">
        <w:r>
          <w:rPr>
            <w:rFonts w:hint="eastAsia"/>
            <w:lang w:val="en-US" w:eastAsia="zh-CN"/>
          </w:rPr>
          <w:t xml:space="preserve"> </w:t>
        </w:r>
      </w:ins>
      <w:ins w:id="502" w:author="chisaTy" w:date="2021-11-18T16:49:20Z">
        <w:r>
          <w:rPr>
            <w:rFonts w:hint="eastAsia"/>
            <w:lang w:val="en-US" w:eastAsia="zh-CN"/>
          </w:rPr>
          <w:t xml:space="preserve">   </w:t>
        </w:r>
      </w:ins>
      <w:r>
        <w:t>我们致力于寻找优质食材，发现新鲜食材；为消费者提供更多消费可能</w:t>
      </w:r>
      <w:ins w:id="503" w:author="chisaTy" w:date="2021-11-18T16:50:47Z">
        <w:r>
          <w:rPr>
            <w:rFonts w:hint="eastAsia"/>
            <w:lang w:eastAsia="zh-CN"/>
          </w:rPr>
          <w:t>、</w:t>
        </w:r>
      </w:ins>
      <w:del w:id="504" w:author="chisaTy" w:date="2021-11-18T16:50:47Z">
        <w:r>
          <w:rPr/>
          <w:delText>，</w:delText>
        </w:r>
      </w:del>
      <w:r>
        <w:t>创造更多享受烹饪与</w:t>
      </w:r>
      <w:ins w:id="505" w:author="chisaTy" w:date="2021-11-18T16:50:01Z">
        <w:r>
          <w:rPr>
            <w:rFonts w:hint="eastAsia"/>
            <w:lang w:val="en-US" w:eastAsia="zh-CN"/>
          </w:rPr>
          <w:t>享受</w:t>
        </w:r>
      </w:ins>
      <w:r>
        <w:t>美食的机会</w:t>
      </w:r>
      <w:ins w:id="506" w:author="chisaTy" w:date="2021-11-18T16:50:50Z">
        <w:r>
          <w:rPr>
            <w:rFonts w:hint="eastAsia"/>
            <w:lang w:eastAsia="zh-CN"/>
          </w:rPr>
          <w:t>、</w:t>
        </w:r>
      </w:ins>
      <w:del w:id="507" w:author="chisaTy" w:date="2021-11-18T16:50:50Z">
        <w:r>
          <w:rPr/>
          <w:delText>，</w:delText>
        </w:r>
      </w:del>
      <w:r>
        <w:t>提高生活品质的途径。我们会前往生产地进行实地考察记录工作，并与生产方签订合作协议。定期在网站与应用中更新食材的生产与制作过程。同时我们会定期提供更新的食材烹饪建议和视频，鼓励消费者进行创意烹饪，利用好每一份优质食材。</w:t>
      </w:r>
      <w:r>
        <w:br w:type="textWrapping"/>
      </w:r>
      <w:ins w:id="508" w:author="chisaTy" w:date="2021-11-18T16:49:22Z">
        <w:r>
          <w:rPr>
            <w:rFonts w:hint="eastAsia"/>
            <w:lang w:val="en-US" w:eastAsia="zh-CN"/>
          </w:rPr>
          <w:t xml:space="preserve">  </w:t>
        </w:r>
      </w:ins>
      <w:ins w:id="509" w:author="chisaTy" w:date="2021-11-18T16:49:23Z">
        <w:r>
          <w:rPr>
            <w:rFonts w:hint="eastAsia"/>
            <w:lang w:val="en-US" w:eastAsia="zh-CN"/>
          </w:rPr>
          <w:t xml:space="preserve">  </w:t>
        </w:r>
      </w:ins>
      <w:r>
        <w:t>消费者可以在平台上通过信息检索直接搜索相关产品，产地，时令推荐，折扣区间，以及价格区间筛选。LtL平台致力于提供优质食材，让消费者以高性价比享受安全</w:t>
      </w:r>
      <w:ins w:id="510" w:author="chisaTy" w:date="2021-11-18T16:52:06Z">
        <w:r>
          <w:rPr>
            <w:rFonts w:hint="eastAsia"/>
            <w:lang w:eastAsia="zh-CN"/>
          </w:rPr>
          <w:t>、</w:t>
        </w:r>
      </w:ins>
      <w:del w:id="511" w:author="chisaTy" w:date="2021-11-18T16:52:05Z">
        <w:r>
          <w:rPr/>
          <w:delText>，</w:delText>
        </w:r>
      </w:del>
      <w:r>
        <w:t>原生的产品。LtL将竭尽所能打造消费者满意的购物环境与购物体验。不定期举办线下及线上活动，</w:t>
      </w:r>
      <w:ins w:id="512" w:author="chisaTy" w:date="2021-11-18T16:52:33Z">
        <w:r>
          <w:rPr>
            <w:rFonts w:hint="eastAsia"/>
            <w:lang w:val="en-US" w:eastAsia="zh-CN"/>
          </w:rPr>
          <w:t>为</w:t>
        </w:r>
      </w:ins>
      <w:ins w:id="513" w:author="chisaTy" w:date="2021-11-18T16:52:35Z">
        <w:r>
          <w:rPr/>
          <w:t>消费者</w:t>
        </w:r>
      </w:ins>
      <w:r>
        <w:t>提供更好的</w:t>
      </w:r>
      <w:del w:id="514" w:author="chisaTy" w:date="2021-11-18T16:52:31Z">
        <w:r>
          <w:rPr/>
          <w:delText>消费者</w:delText>
        </w:r>
      </w:del>
      <w:r>
        <w:t>服务，</w:t>
      </w:r>
      <w:ins w:id="515" w:author="chisaTy" w:date="2021-11-18T16:52:44Z">
        <w:r>
          <w:rPr>
            <w:rFonts w:hint="eastAsia"/>
            <w:lang w:val="en-US" w:eastAsia="zh-CN"/>
          </w:rPr>
          <w:t>保护</w:t>
        </w:r>
      </w:ins>
      <w:del w:id="516" w:author="chisaTy" w:date="2021-11-18T16:52:41Z">
        <w:r>
          <w:rPr/>
          <w:delText>照顾</w:delText>
        </w:r>
      </w:del>
      <w:r>
        <w:t>消费者权益。</w:t>
      </w:r>
      <w:r>
        <w:br w:type="textWrapping"/>
      </w:r>
    </w:p>
    <w:p>
      <w:r>
        <w:t>项目编号: 202100473</w:t>
      </w:r>
    </w:p>
    <w:p>
      <w:r>
        <w:t>项目名称: 碳跑跑“助力碳达峰，把握碳中和“</w:t>
      </w:r>
    </w:p>
    <w:p>
      <w:r>
        <w:t>所属行业: 新能源与节能</w:t>
      </w:r>
    </w:p>
    <w:p>
      <w:r>
        <w:t>项目概述:</w:t>
      </w:r>
    </w:p>
    <w:p>
      <w:pPr>
        <w:ind w:firstLine="480" w:firstLineChars="200"/>
        <w:rPr>
          <w:ins w:id="518" w:author="chisaTy" w:date="2021-11-19T11:45:36Z"/>
        </w:rPr>
        <w:pPrChange w:id="517" w:author="chisaTy" w:date="2021-11-19T11:44:53Z">
          <w:pPr/>
        </w:pPrChange>
      </w:pPr>
      <w:r>
        <w:t>助力碳达峰，把握碳中和。目前正值我国碳市场交易初期，碳达峰关键启动节点以及碳中和愿景实现开端。创业人员以环境背景为基础，以综合能力突出为优势，依托扎实的碳中和环境科学技术经验，计划成立“碳跑跑”环境科技有限公司。通过对客户碳生态的一体化服务，完整且长期地解决客户碳排放问题。为客户提供一系列的咨询管理服务，包括低碳咨询管理、企业碳中和规划、企业碳资产管理等，帮助控排企业理顺碳排放管理流程，增强碳资产管理能力，切实降低碳排放履约成本。</w:t>
      </w:r>
    </w:p>
    <w:p>
      <w:pPr>
        <w:ind w:firstLine="0" w:firstLineChars="0"/>
        <w:pPrChange w:id="519" w:author="chisaTy" w:date="2021-11-19T11:45:37Z">
          <w:pPr/>
        </w:pPrChange>
      </w:pPr>
      <w:r>
        <w:t>公司核心业务板块主要分为以下五类：</w:t>
      </w:r>
      <w:r>
        <w:br w:type="textWrapping"/>
      </w:r>
      <w:r>
        <w:t>1. 精确的碳核算、碳清单制作</w:t>
      </w:r>
      <w:del w:id="520" w:author="chisaTy" w:date="2021-11-18T17:09:03Z">
        <w:r>
          <w:rPr/>
          <w:delText>；</w:delText>
        </w:r>
      </w:del>
      <w:ins w:id="521" w:author="chisaTy" w:date="2021-11-19T11:45:10Z">
        <w:r>
          <w:rPr>
            <w:rFonts w:hint="eastAsia"/>
            <w:lang w:eastAsia="zh-CN"/>
          </w:rPr>
          <w:t>。</w:t>
        </w:r>
      </w:ins>
      <w:r>
        <w:br w:type="textWrapping"/>
      </w:r>
      <w:r>
        <w:t>2. 精准的碳中和方案规划</w:t>
      </w:r>
      <w:ins w:id="522" w:author="chisaTy" w:date="2021-11-19T11:45:10Z">
        <w:r>
          <w:rPr>
            <w:rFonts w:hint="eastAsia"/>
            <w:lang w:eastAsia="zh-CN"/>
          </w:rPr>
          <w:t>。</w:t>
        </w:r>
      </w:ins>
      <w:del w:id="523" w:author="chisaTy" w:date="2021-11-18T17:09:03Z">
        <w:r>
          <w:rPr/>
          <w:delText>；</w:delText>
        </w:r>
      </w:del>
      <w:r>
        <w:br w:type="textWrapping"/>
      </w:r>
      <w:r>
        <w:t>3. 完善的碳监测方案与SaaS系统</w:t>
      </w:r>
      <w:del w:id="524" w:author="chisaTy" w:date="2021-11-18T17:09:02Z">
        <w:r>
          <w:rPr/>
          <w:delText>；</w:delText>
        </w:r>
      </w:del>
      <w:ins w:id="525" w:author="chisaTy" w:date="2021-11-19T11:45:11Z">
        <w:r>
          <w:rPr>
            <w:rFonts w:hint="eastAsia"/>
            <w:lang w:eastAsia="zh-CN"/>
          </w:rPr>
          <w:t>。</w:t>
        </w:r>
      </w:ins>
      <w:r>
        <w:br w:type="textWrapping"/>
      </w:r>
      <w:r>
        <w:t>4. 具有时代意义的碳认证</w:t>
      </w:r>
      <w:ins w:id="526" w:author="chisaTy" w:date="2021-11-19T11:45:11Z">
        <w:r>
          <w:rPr>
            <w:rFonts w:hint="eastAsia"/>
            <w:lang w:eastAsia="zh-CN"/>
          </w:rPr>
          <w:t>。</w:t>
        </w:r>
      </w:ins>
      <w:del w:id="527" w:author="chisaTy" w:date="2021-11-18T17:09:01Z">
        <w:r>
          <w:rPr/>
          <w:delText>；</w:delText>
        </w:r>
      </w:del>
      <w:r>
        <w:br w:type="textWrapping"/>
      </w:r>
      <w:r>
        <w:t>5. 详实的碳培训</w:t>
      </w:r>
      <w:ins w:id="528" w:author="chisaTy" w:date="2021-11-19T11:45:12Z">
        <w:r>
          <w:rPr>
            <w:rFonts w:hint="eastAsia"/>
            <w:lang w:eastAsia="zh-CN"/>
          </w:rPr>
          <w:t>。</w:t>
        </w:r>
      </w:ins>
      <w:r>
        <w:br w:type="textWrapping"/>
      </w:r>
    </w:p>
    <w:p>
      <w:r>
        <w:t>项目编号: 202100474</w:t>
      </w:r>
    </w:p>
    <w:p>
      <w:r>
        <w:t>项目名称: Eden Scientific一等科技第三方医药检测服务平台的筹备方案</w:t>
      </w:r>
    </w:p>
    <w:p>
      <w:r>
        <w:t>所属行业: 生物与新医药</w:t>
      </w:r>
    </w:p>
    <w:p>
      <w:r>
        <w:t>项目概述:</w:t>
      </w:r>
    </w:p>
    <w:p>
      <w:r>
        <w:t>一等科技致力于开发一个专注于医药检测的服务平台，向企业、研究个体提供检测服务搜索、设备租赁搜索、产品研发咨询</w:t>
      </w:r>
      <w:ins w:id="529" w:author="chisaTy" w:date="2021-11-18T17:03:04Z">
        <w:r>
          <w:rPr>
            <w:rFonts w:hint="eastAsia"/>
            <w:lang w:val="en-US" w:eastAsia="zh-CN"/>
          </w:rPr>
          <w:t>等</w:t>
        </w:r>
      </w:ins>
      <w:r>
        <w:t>服务。</w:t>
      </w:r>
      <w:r>
        <w:br w:type="textWrapping"/>
      </w:r>
      <w:r>
        <w:t>平台四大特性：</w:t>
      </w:r>
      <w:r>
        <w:br w:type="textWrapping"/>
      </w:r>
      <w:r>
        <w:t>1.一站式服务平台，持续搭建海内外检测、咨询产品目录</w:t>
      </w:r>
      <w:del w:id="530" w:author="chisaTy" w:date="2021-11-18T17:03:22Z">
        <w:r>
          <w:rPr/>
          <w:delText xml:space="preserve"> </w:delText>
        </w:r>
      </w:del>
      <w:ins w:id="531" w:author="chisaTy" w:date="2021-11-18T17:03:33Z">
        <w:r>
          <w:rPr>
            <w:rFonts w:hint="eastAsia"/>
            <w:lang w:eastAsia="zh-CN"/>
          </w:rPr>
          <w:t>、</w:t>
        </w:r>
      </w:ins>
      <w:r>
        <w:t>收集市场医药检测相关服务</w:t>
      </w:r>
      <w:ins w:id="532" w:author="chisaTy" w:date="2021-11-18T17:03:29Z">
        <w:r>
          <w:rPr>
            <w:rFonts w:hint="eastAsia"/>
            <w:lang w:eastAsia="zh-CN"/>
          </w:rPr>
          <w:t>、</w:t>
        </w:r>
      </w:ins>
      <w:del w:id="533" w:author="chisaTy" w:date="2021-11-18T17:03:29Z">
        <w:r>
          <w:rPr/>
          <w:delText>，</w:delText>
        </w:r>
      </w:del>
      <w:r>
        <w:t>配套相应产品咨询</w:t>
      </w:r>
      <w:del w:id="534" w:author="chisaTy" w:date="2021-11-18T17:04:36Z">
        <w:r>
          <w:rPr/>
          <w:delText>，让客</w:delText>
        </w:r>
      </w:del>
      <w:del w:id="535" w:author="chisaTy" w:date="2021-11-18T17:04:35Z">
        <w:r>
          <w:rPr/>
          <w:delText>户</w:delText>
        </w:r>
      </w:del>
      <w:del w:id="536" w:author="chisaTy" w:date="2021-11-18T17:04:08Z">
        <w:r>
          <w:rPr/>
          <w:delText>一目</w:delText>
        </w:r>
      </w:del>
      <w:del w:id="537" w:author="chisaTy" w:date="2021-11-18T17:04:07Z">
        <w:r>
          <w:rPr/>
          <w:delText>了然</w:delText>
        </w:r>
      </w:del>
      <w:r>
        <w:br w:type="textWrapping"/>
      </w:r>
      <w:r>
        <w:t>2.自主开发RT-eLIMS信息系统，实时追踪项目状态</w:t>
      </w:r>
      <w:ins w:id="538" w:author="chisaTy" w:date="2021-11-18T17:05:03Z">
        <w:r>
          <w:rPr>
            <w:rFonts w:hint="eastAsia"/>
            <w:lang w:val="en-US" w:eastAsia="zh-CN"/>
          </w:rPr>
          <w:t>并</w:t>
        </w:r>
      </w:ins>
      <w:ins w:id="539" w:author="chisaTy" w:date="2021-11-18T17:05:04Z">
        <w:r>
          <w:rPr>
            <w:rFonts w:hint="eastAsia"/>
            <w:lang w:val="en-US" w:eastAsia="zh-CN"/>
          </w:rPr>
          <w:t>具有</w:t>
        </w:r>
      </w:ins>
      <w:del w:id="540" w:author="chisaTy" w:date="2021-11-18T17:05:01Z">
        <w:r>
          <w:rPr/>
          <w:delText xml:space="preserve"> </w:delText>
        </w:r>
      </w:del>
      <w:r>
        <w:t>统一的检测作业记录格式</w:t>
      </w:r>
      <w:ins w:id="541" w:author="chisaTy" w:date="2021-11-18T17:05:11Z">
        <w:r>
          <w:rPr>
            <w:rFonts w:hint="eastAsia"/>
            <w:lang w:eastAsia="zh-CN"/>
          </w:rPr>
          <w:t>，</w:t>
        </w:r>
      </w:ins>
      <w:del w:id="542" w:author="chisaTy" w:date="2021-11-18T17:05:36Z">
        <w:r>
          <w:rPr/>
          <w:delText>，每日更新的</w:delText>
        </w:r>
      </w:del>
      <w:r>
        <w:t>项目状态</w:t>
      </w:r>
      <w:ins w:id="543" w:author="chisaTy" w:date="2021-11-18T17:05:37Z">
        <w:r>
          <w:rPr/>
          <w:t>每日更新</w:t>
        </w:r>
      </w:ins>
      <w:r>
        <w:t>，为客户提供方便的检测过程记录</w:t>
      </w:r>
      <w:ins w:id="544" w:author="chisaTy" w:date="2021-11-18T17:05:54Z">
        <w:r>
          <w:rPr>
            <w:rFonts w:hint="eastAsia"/>
            <w:lang w:val="en-US" w:eastAsia="zh-CN"/>
          </w:rPr>
          <w:t>和</w:t>
        </w:r>
      </w:ins>
      <w:del w:id="545" w:author="chisaTy" w:date="2021-11-18T17:05:47Z">
        <w:r>
          <w:rPr/>
          <w:delText>，</w:delText>
        </w:r>
      </w:del>
      <w:r>
        <w:t>结果审计系统</w:t>
      </w:r>
      <w:r>
        <w:br w:type="textWrapping"/>
      </w:r>
      <w:r>
        <w:t>3.对研究个体开放设备、场地租赁</w:t>
      </w:r>
      <w:ins w:id="546" w:author="chisaTy" w:date="2021-11-18T17:06:16Z">
        <w:r>
          <w:rPr>
            <w:rFonts w:hint="eastAsia"/>
            <w:lang w:val="en-US" w:eastAsia="zh-CN"/>
          </w:rPr>
          <w:t>等服务</w:t>
        </w:r>
      </w:ins>
      <w:r>
        <w:t>提高设备利用率</w:t>
      </w:r>
      <w:ins w:id="547" w:author="chisaTy" w:date="2021-11-18T17:06:20Z">
        <w:r>
          <w:rPr>
            <w:rFonts w:hint="eastAsia"/>
            <w:lang w:eastAsia="zh-CN"/>
          </w:rPr>
          <w:t>，</w:t>
        </w:r>
      </w:ins>
      <w:del w:id="548" w:author="chisaTy" w:date="2021-11-18T17:06:20Z">
        <w:r>
          <w:rPr/>
          <w:delText xml:space="preserve"> </w:delText>
        </w:r>
      </w:del>
      <w:r>
        <w:t>实时的管理系统为客户提供分时租赁服务，降低设备闲置率</w:t>
      </w:r>
      <w:r>
        <w:br w:type="textWrapping"/>
      </w:r>
      <w:r>
        <w:t>4.过往交易记录与评价为客户提供项目参考</w:t>
      </w:r>
      <w:del w:id="549" w:author="chisaTy" w:date="2021-11-18T17:06:34Z">
        <w:r>
          <w:rPr/>
          <w:delText xml:space="preserve"> </w:delText>
        </w:r>
      </w:del>
      <w:ins w:id="550" w:author="chisaTy" w:date="2021-11-18T17:06:34Z">
        <w:r>
          <w:rPr>
            <w:rFonts w:hint="eastAsia"/>
            <w:lang w:eastAsia="zh-CN"/>
          </w:rPr>
          <w:t>，</w:t>
        </w:r>
      </w:ins>
      <w:r>
        <w:t>提供匼名评价平台与服务价格区间，为需求方与服务提供方实现高效连接</w:t>
      </w:r>
      <w:r>
        <w:br w:type="textWrapping"/>
      </w:r>
    </w:p>
    <w:p>
      <w:r>
        <w:t>项目编号: 202100476</w:t>
      </w:r>
    </w:p>
    <w:p>
      <w:r>
        <w:t>项目名称: 知留社---国际学术交流综合服务平台</w:t>
      </w:r>
    </w:p>
    <w:p>
      <w:r>
        <w:t>所属行业: 现代服务业</w:t>
      </w:r>
    </w:p>
    <w:p>
      <w:r>
        <w:t>项目概述:</w:t>
      </w:r>
    </w:p>
    <w:p>
      <w:pPr>
        <w:ind w:firstLine="480" w:firstLineChars="200"/>
        <w:pPrChange w:id="551" w:author="chisaTy" w:date="2021-11-19T11:45:20Z">
          <w:pPr/>
        </w:pPrChange>
      </w:pPr>
      <w:r>
        <w:t>知留社是一个国际</w:t>
      </w:r>
      <w:ins w:id="552" w:author="chisaTy" w:date="2021-11-18T17:07:54Z">
        <w:r>
          <w:rPr>
            <w:rFonts w:hint="eastAsia"/>
            <w:lang w:val="en-US" w:eastAsia="zh-CN"/>
          </w:rPr>
          <w:t>之</w:t>
        </w:r>
      </w:ins>
      <w:r>
        <w:t>间科研人员的学术交流服务平台。我们将为各所大学、研究机构的科研人员提供进行国际</w:t>
      </w:r>
      <w:ins w:id="553" w:author="chisaTy" w:date="2021-11-18T17:08:17Z">
        <w:r>
          <w:rPr>
            <w:rFonts w:hint="eastAsia"/>
            <w:lang w:val="en-US" w:eastAsia="zh-CN"/>
          </w:rPr>
          <w:t>之</w:t>
        </w:r>
      </w:ins>
      <w:r>
        <w:t>间学术交流的机会</w:t>
      </w:r>
      <w:del w:id="554" w:author="chisaTy" w:date="2021-11-18T17:08:48Z">
        <w:r>
          <w:rPr/>
          <w:delText>和便利</w:delText>
        </w:r>
      </w:del>
      <w:r>
        <w:t>。通过我们您可以：</w:t>
      </w:r>
      <w:r>
        <w:br w:type="textWrapping"/>
      </w:r>
      <w:r>
        <w:t>1. 匹配与您科研内容契合度最高的他国科研人员</w:t>
      </w:r>
      <w:r>
        <w:br w:type="textWrapping"/>
      </w:r>
      <w:r>
        <w:t>2. 提供相互认识的机会，协助进行学术交流活动</w:t>
      </w:r>
      <w:r>
        <w:br w:type="textWrapping"/>
      </w:r>
      <w:r>
        <w:t>3. 提供国际学术交流时所需要的旅行、签证、翻译、顾问、会议管理等服务</w:t>
      </w:r>
      <w:r>
        <w:br w:type="textWrapping"/>
      </w:r>
      <w:r>
        <w:t>4. 面向海外科研人员提供我国人才引进信息</w:t>
      </w:r>
      <w:r>
        <w:br w:type="textWrapping"/>
      </w:r>
    </w:p>
    <w:p>
      <w:r>
        <w:t>项目编号: 202100478</w:t>
      </w:r>
    </w:p>
    <w:p>
      <w:r>
        <w:t>项目名称: Ques</w:t>
      </w:r>
      <w:ins w:id="555" w:author="chisaTy" w:date="2021-11-18T17:11:31Z">
        <w:r>
          <w:rPr>
            <w:rFonts w:hint="eastAsia"/>
            <w:lang w:val="en-US" w:eastAsia="zh-CN"/>
          </w:rPr>
          <w:t>C</w:t>
        </w:r>
      </w:ins>
      <w:del w:id="556" w:author="chisaTy" w:date="2021-11-18T17:11:30Z">
        <w:r>
          <w:rPr/>
          <w:delText>c</w:delText>
        </w:r>
      </w:del>
      <w:r>
        <w:t>hain Lab</w:t>
      </w:r>
    </w:p>
    <w:p>
      <w:r>
        <w:t>所属行业: 高技术服务</w:t>
      </w:r>
    </w:p>
    <w:p>
      <w:pPr>
        <w:rPr>
          <w:ins w:id="557" w:author="chisaTy" w:date="2021-11-19T11:45:47Z"/>
        </w:rPr>
      </w:pPr>
      <w:r>
        <w:t>项目概述:</w:t>
      </w:r>
    </w:p>
    <w:p>
      <w:pPr>
        <w:ind w:firstLine="480" w:firstLineChars="200"/>
        <w:pPrChange w:id="558" w:author="chisaTy" w:date="2021-11-19T11:45:48Z">
          <w:pPr/>
        </w:pPrChange>
      </w:pPr>
      <w:r>
        <w:t>QuesChain项目由来自UCL和Sussex大学的两名在读计算机PhD发起，旨在消除目前市场中问卷调查所引起的数据造假和隐私泄露问题。基于区块链不可篡改的特性，我们重新设计了问卷分发和共享平台的商业逻辑，并有机融合到了区块链生态中。确保了所有提交问卷</w:t>
      </w:r>
      <w:ins w:id="559" w:author="chisaTy" w:date="2021-11-18T17:13:15Z">
        <w:r>
          <w:rPr>
            <w:rFonts w:hint="eastAsia"/>
            <w:lang w:val="en-US" w:eastAsia="zh-CN"/>
          </w:rPr>
          <w:t>能</w:t>
        </w:r>
      </w:ins>
      <w:del w:id="560" w:author="chisaTy" w:date="2021-11-18T17:12:39Z">
        <w:r>
          <w:rPr/>
          <w:delText>可以被</w:delText>
        </w:r>
      </w:del>
      <w:r>
        <w:t>以不可逆的形式永久存储于区块链中，同时生成识别证明，证明数据来源的可靠。另一方面，我们通过引入区块链代币经济体系来激励用户以积极的行为共同维护问卷的结果可靠性。</w:t>
      </w:r>
    </w:p>
    <w:p/>
    <w:p>
      <w:r>
        <w:t>项目编号: 202100479</w:t>
      </w:r>
    </w:p>
    <w:p>
      <w:r>
        <w:t>项目名称: 特色贸易与农业科技</w:t>
      </w:r>
    </w:p>
    <w:p>
      <w:r>
        <w:t>所属行业: 现代服务业</w:t>
      </w:r>
    </w:p>
    <w:p>
      <w:pPr>
        <w:rPr>
          <w:ins w:id="561" w:author="chisaTy" w:date="2021-11-19T11:46:44Z"/>
        </w:rPr>
      </w:pPr>
      <w:r>
        <w:t>项目概述:</w:t>
      </w:r>
    </w:p>
    <w:p>
      <w:pPr>
        <w:ind w:firstLine="480" w:firstLineChars="200"/>
        <w:rPr>
          <w:del w:id="563" w:author="chisaTy" w:date="2021-11-19T11:46:43Z"/>
        </w:rPr>
        <w:pPrChange w:id="562" w:author="chisaTy" w:date="2021-11-19T11:46:45Z">
          <w:pPr/>
        </w:pPrChange>
      </w:pPr>
      <w:bookmarkStart w:id="0" w:name="_GoBack"/>
      <w:bookmarkEnd w:id="0"/>
    </w:p>
    <w:p>
      <w:pPr>
        <w:ind w:firstLine="480" w:firstLineChars="200"/>
        <w:pPrChange w:id="564" w:author="chisaTy" w:date="2021-11-19T11:46:45Z">
          <w:pPr/>
        </w:pPrChange>
      </w:pPr>
      <w:r>
        <w:t>我们成立于</w:t>
      </w:r>
      <w:del w:id="565" w:author="chisaTy" w:date="2021-11-18T17:13:53Z">
        <w:r>
          <w:rPr/>
          <w:delText>魔都</w:delText>
        </w:r>
      </w:del>
      <w:r>
        <w:t>上海，致力于将有差异化中高端的健康产品，带给对生活有品质</w:t>
      </w:r>
      <w:ins w:id="566" w:author="chisaTy" w:date="2021-11-18T17:15:07Z">
        <w:r>
          <w:rPr>
            <w:rFonts w:hint="eastAsia"/>
            <w:lang w:eastAsia="zh-CN"/>
          </w:rPr>
          <w:t>、</w:t>
        </w:r>
      </w:ins>
      <w:r>
        <w:t>有需求的优质客户</w:t>
      </w:r>
      <w:ins w:id="567" w:author="chisaTy" w:date="2021-11-18T17:15:12Z">
        <w:r>
          <w:rPr>
            <w:rFonts w:hint="eastAsia"/>
            <w:lang w:eastAsia="zh-CN"/>
          </w:rPr>
          <w:t>。</w:t>
        </w:r>
      </w:ins>
      <w:del w:id="568" w:author="chisaTy" w:date="2021-11-18T17:15:12Z">
        <w:r>
          <w:rPr/>
          <w:delText>，</w:delText>
        </w:r>
      </w:del>
      <w:r>
        <w:t>随着祖国的繁荣富强</w:t>
      </w:r>
      <w:ins w:id="569" w:author="chisaTy" w:date="2021-11-18T17:15:36Z">
        <w:r>
          <w:rPr>
            <w:rFonts w:hint="eastAsia"/>
            <w:lang w:eastAsia="zh-CN"/>
          </w:rPr>
          <w:t>，</w:t>
        </w:r>
      </w:ins>
      <w:del w:id="570" w:author="chisaTy" w:date="2021-11-18T17:15:36Z">
        <w:r>
          <w:rPr/>
          <w:delText>。</w:delText>
        </w:r>
      </w:del>
      <w:ins w:id="571" w:author="chisaTy" w:date="2021-11-18T17:15:23Z">
        <w:r>
          <w:rPr>
            <w:rFonts w:hint="eastAsia"/>
            <w:lang w:eastAsia="zh-CN"/>
          </w:rPr>
          <w:t>“</w:t>
        </w:r>
      </w:ins>
      <w:r>
        <w:t>一带一路</w:t>
      </w:r>
      <w:ins w:id="572" w:author="chisaTy" w:date="2021-11-18T17:15:24Z">
        <w:r>
          <w:rPr>
            <w:rFonts w:hint="eastAsia"/>
            <w:lang w:eastAsia="zh-CN"/>
          </w:rPr>
          <w:t>”</w:t>
        </w:r>
      </w:ins>
      <w:r>
        <w:t>的</w:t>
      </w:r>
      <w:ins w:id="573" w:author="chisaTy" w:date="2021-11-18T17:15:27Z">
        <w:r>
          <w:rPr>
            <w:rFonts w:hint="eastAsia"/>
            <w:lang w:val="en-US" w:eastAsia="zh-CN"/>
          </w:rPr>
          <w:t>倡议</w:t>
        </w:r>
      </w:ins>
      <w:del w:id="574" w:author="chisaTy" w:date="2021-11-18T17:15:26Z">
        <w:r>
          <w:rPr/>
          <w:delText>规划</w:delText>
        </w:r>
      </w:del>
      <w:r>
        <w:t>，进口博览会的举办，越来越多的</w:t>
      </w:r>
      <w:ins w:id="575" w:author="chisaTy" w:date="2021-11-18T17:18:09Z">
        <w:r>
          <w:rPr>
            <w:rFonts w:hint="eastAsia"/>
            <w:lang w:val="en-US" w:eastAsia="zh-CN"/>
          </w:rPr>
          <w:t>海外</w:t>
        </w:r>
      </w:ins>
      <w:del w:id="576" w:author="chisaTy" w:date="2021-11-18T17:18:08Z">
        <w:r>
          <w:rPr/>
          <w:delText>国外</w:delText>
        </w:r>
      </w:del>
      <w:r>
        <w:t>产品大量涌入中国市场，并且受到国人的青睐和推广，国产品牌在海外已逐步打响了知名度，我们希望让更多的人品尝到</w:t>
      </w:r>
      <w:ins w:id="577" w:author="chisaTy" w:date="2021-11-18T17:16:41Z">
        <w:r>
          <w:rPr>
            <w:rFonts w:hint="eastAsia"/>
            <w:lang w:val="en-US" w:eastAsia="zh-CN"/>
          </w:rPr>
          <w:t>在</w:t>
        </w:r>
      </w:ins>
      <w:r>
        <w:t>国内</w:t>
      </w:r>
      <w:ins w:id="578" w:author="chisaTy" w:date="2021-11-18T17:17:21Z">
        <w:r>
          <w:rPr>
            <w:rFonts w:hint="eastAsia"/>
            <w:lang w:val="en-US" w:eastAsia="zh-CN"/>
          </w:rPr>
          <w:t>并</w:t>
        </w:r>
      </w:ins>
      <w:del w:id="579" w:author="chisaTy" w:date="2021-11-18T17:16:22Z">
        <w:r>
          <w:rPr/>
          <w:delText>的</w:delText>
        </w:r>
      </w:del>
      <w:ins w:id="580" w:author="chisaTy" w:date="2021-11-18T17:17:17Z">
        <w:r>
          <w:rPr>
            <w:rFonts w:hint="eastAsia"/>
            <w:lang w:val="en-US" w:eastAsia="zh-CN"/>
          </w:rPr>
          <w:t>不常见</w:t>
        </w:r>
      </w:ins>
      <w:del w:id="581" w:author="chisaTy" w:date="2021-11-18T17:17:15Z">
        <w:r>
          <w:rPr/>
          <w:delText>稀缺</w:delText>
        </w:r>
      </w:del>
      <w:r>
        <w:t>的健康产品，来满足人们对</w:t>
      </w:r>
      <w:ins w:id="582" w:author="chisaTy" w:date="2021-11-18T17:18:33Z">
        <w:r>
          <w:rPr>
            <w:rFonts w:hint="eastAsia"/>
            <w:lang w:val="en-US" w:eastAsia="zh-CN"/>
          </w:rPr>
          <w:t>海外</w:t>
        </w:r>
      </w:ins>
      <w:del w:id="583" w:author="chisaTy" w:date="2021-11-18T17:18:32Z">
        <w:r>
          <w:rPr/>
          <w:delText>国外</w:delText>
        </w:r>
      </w:del>
      <w:r>
        <w:t>中高端产品的需求</w:t>
      </w:r>
      <w:del w:id="584" w:author="chisaTy" w:date="2021-11-18T17:17:38Z">
        <w:r>
          <w:rPr/>
          <w:delText>和享</w:delText>
        </w:r>
      </w:del>
      <w:del w:id="585" w:author="chisaTy" w:date="2021-11-18T17:17:37Z">
        <w:r>
          <w:rPr/>
          <w:delText>受</w:delText>
        </w:r>
      </w:del>
      <w:r>
        <w:t>。与此同时，也将国内品质优良的健康产品出口</w:t>
      </w:r>
      <w:ins w:id="586" w:author="chisaTy" w:date="2021-11-18T17:17:55Z">
        <w:r>
          <w:rPr>
            <w:rFonts w:hint="eastAsia"/>
            <w:lang w:val="en-US" w:eastAsia="zh-CN"/>
          </w:rPr>
          <w:t>至</w:t>
        </w:r>
      </w:ins>
      <w:ins w:id="587" w:author="chisaTy" w:date="2021-11-18T17:18:00Z">
        <w:r>
          <w:rPr>
            <w:rFonts w:hint="eastAsia"/>
            <w:lang w:val="en-US" w:eastAsia="zh-CN"/>
          </w:rPr>
          <w:t>海外</w:t>
        </w:r>
      </w:ins>
      <w:del w:id="588" w:author="chisaTy" w:date="2021-11-18T17:17:59Z">
        <w:r>
          <w:rPr/>
          <w:delText>国外</w:delText>
        </w:r>
      </w:del>
      <w:r>
        <w:t>，我们的团队主要由具有商科</w:t>
      </w:r>
      <w:ins w:id="589" w:author="chisaTy" w:date="2021-11-18T17:19:30Z">
        <w:r>
          <w:rPr>
            <w:rFonts w:hint="eastAsia"/>
            <w:lang w:eastAsia="zh-CN"/>
          </w:rPr>
          <w:t>、</w:t>
        </w:r>
      </w:ins>
      <w:del w:id="590" w:author="chisaTy" w:date="2021-11-18T17:19:30Z">
        <w:r>
          <w:rPr/>
          <w:delText>，</w:delText>
        </w:r>
      </w:del>
      <w:r>
        <w:t>IT</w:t>
      </w:r>
      <w:ins w:id="591" w:author="chisaTy" w:date="2021-11-18T17:19:31Z">
        <w:r>
          <w:rPr>
            <w:rFonts w:hint="eastAsia"/>
            <w:lang w:eastAsia="zh-CN"/>
          </w:rPr>
          <w:t>、</w:t>
        </w:r>
      </w:ins>
      <w:del w:id="592" w:author="chisaTy" w:date="2021-11-18T17:19:31Z">
        <w:r>
          <w:rPr/>
          <w:delText>,</w:delText>
        </w:r>
      </w:del>
      <w:r>
        <w:t>法学等背景的</w:t>
      </w:r>
      <w:ins w:id="593" w:author="chisaTy" w:date="2021-11-18T17:19:47Z">
        <w:r>
          <w:rPr>
            <w:rFonts w:hint="eastAsia"/>
            <w:lang w:val="en-US" w:eastAsia="zh-CN"/>
          </w:rPr>
          <w:t>海</w:t>
        </w:r>
      </w:ins>
      <w:del w:id="594" w:author="chisaTy" w:date="2021-11-18T17:19:46Z">
        <w:r>
          <w:rPr/>
          <w:delText>国</w:delText>
        </w:r>
      </w:del>
      <w:r>
        <w:t>内外名校学生组成。具有一定的</w:t>
      </w:r>
      <w:ins w:id="595" w:author="chisaTy" w:date="2021-11-18T17:19:54Z">
        <w:r>
          <w:rPr>
            <w:rFonts w:hint="eastAsia"/>
            <w:lang w:val="en-US" w:eastAsia="zh-CN"/>
          </w:rPr>
          <w:t>海</w:t>
        </w:r>
      </w:ins>
      <w:del w:id="596" w:author="chisaTy" w:date="2021-11-18T17:19:53Z">
        <w:r>
          <w:rPr/>
          <w:delText>国</w:delText>
        </w:r>
      </w:del>
      <w:r>
        <w:t>外市场经验和资源，我们看重中高端产品的国际贸易，在未来的广阔发展前景</w:t>
      </w:r>
      <w:ins w:id="597" w:author="chisaTy" w:date="2021-11-18T17:20:27Z">
        <w:r>
          <w:rPr>
            <w:rFonts w:hint="eastAsia"/>
            <w:lang w:val="en-US" w:eastAsia="zh-CN"/>
          </w:rPr>
          <w:t>中</w:t>
        </w:r>
      </w:ins>
      <w:r>
        <w:t>，</w:t>
      </w:r>
      <w:ins w:id="598" w:author="chisaTy" w:date="2021-11-18T17:22:12Z">
        <w:r>
          <w:rPr>
            <w:rFonts w:hint="eastAsia"/>
            <w:lang w:val="en-US" w:eastAsia="zh-CN"/>
          </w:rPr>
          <w:t>期望</w:t>
        </w:r>
      </w:ins>
      <w:r>
        <w:t>通过贸易</w:t>
      </w:r>
      <w:ins w:id="599" w:author="chisaTy" w:date="2021-11-18T17:20:30Z">
        <w:r>
          <w:rPr>
            <w:rFonts w:hint="eastAsia"/>
            <w:lang w:eastAsia="zh-CN"/>
          </w:rPr>
          <w:t>、</w:t>
        </w:r>
      </w:ins>
      <w:del w:id="600" w:author="chisaTy" w:date="2021-11-18T17:20:30Z">
        <w:r>
          <w:rPr/>
          <w:delText>，</w:delText>
        </w:r>
      </w:del>
      <w:r>
        <w:t>旅游</w:t>
      </w:r>
      <w:ins w:id="601" w:author="chisaTy" w:date="2021-11-18T17:20:31Z">
        <w:r>
          <w:rPr>
            <w:rFonts w:hint="eastAsia"/>
            <w:lang w:eastAsia="zh-CN"/>
          </w:rPr>
          <w:t>、</w:t>
        </w:r>
      </w:ins>
      <w:del w:id="602" w:author="chisaTy" w:date="2021-11-18T17:20:31Z">
        <w:r>
          <w:rPr/>
          <w:delText>，</w:delText>
        </w:r>
      </w:del>
      <w:r>
        <w:t>物流技术和贸易平台</w:t>
      </w:r>
      <w:ins w:id="603" w:author="chisaTy" w:date="2021-11-18T17:20:44Z">
        <w:r>
          <w:rPr>
            <w:rFonts w:hint="eastAsia"/>
            <w:lang w:val="en-US" w:eastAsia="zh-CN"/>
          </w:rPr>
          <w:t>等</w:t>
        </w:r>
      </w:ins>
      <w:r>
        <w:t>六大模块，满足人们日益增长的美好生活</w:t>
      </w:r>
      <w:ins w:id="604" w:author="chisaTy" w:date="2021-11-18T17:21:06Z">
        <w:r>
          <w:rPr>
            <w:rFonts w:hint="eastAsia"/>
            <w:lang w:val="en-US" w:eastAsia="zh-CN"/>
          </w:rPr>
          <w:t>品质</w:t>
        </w:r>
      </w:ins>
      <w:r>
        <w:t>需求</w:t>
      </w:r>
      <w:ins w:id="605" w:author="chisaTy" w:date="2021-11-18T17:21:18Z">
        <w:r>
          <w:rPr>
            <w:rFonts w:hint="eastAsia"/>
            <w:lang w:eastAsia="zh-CN"/>
          </w:rPr>
          <w:t>。</w:t>
        </w:r>
      </w:ins>
      <w:del w:id="606" w:author="chisaTy" w:date="2021-11-18T17:21:17Z">
        <w:r>
          <w:rPr/>
          <w:delText>，</w:delText>
        </w:r>
      </w:del>
      <w:r>
        <w:t>我们的理念</w:t>
      </w:r>
      <w:ins w:id="607" w:author="chisaTy" w:date="2021-11-18T17:21:26Z">
        <w:r>
          <w:rPr>
            <w:rFonts w:hint="eastAsia"/>
            <w:lang w:val="en-US" w:eastAsia="zh-CN"/>
          </w:rPr>
          <w:t>是</w:t>
        </w:r>
      </w:ins>
      <w:r>
        <w:t>：真实，诚信，优质，健康</w:t>
      </w:r>
      <w:ins w:id="608" w:author="chisaTy" w:date="2021-11-18T17:21:38Z">
        <w:r>
          <w:rPr>
            <w:rFonts w:hint="eastAsia"/>
            <w:lang w:eastAsia="zh-CN"/>
          </w:rPr>
          <w:t>，</w:t>
        </w:r>
      </w:ins>
      <w:del w:id="609" w:author="chisaTy" w:date="2021-11-18T17:21:38Z">
        <w:r>
          <w:rPr/>
          <w:delText>。</w:delText>
        </w:r>
      </w:del>
      <w:r>
        <w:t>建立供销一体化的产业链。</w:t>
      </w:r>
    </w:p>
    <w:p/>
    <w:p>
      <w:r>
        <w:t>项目编号: 202100480</w:t>
      </w:r>
    </w:p>
    <w:p>
      <w:r>
        <w:t>项目名称: 巨印科技——突破Micro LED显示瓶颈的巨量微转移技术引领者</w:t>
      </w:r>
    </w:p>
    <w:p>
      <w:r>
        <w:t>所属行业: 其他高新技术领域</w:t>
      </w:r>
    </w:p>
    <w:p>
      <w:r>
        <w:t>项目概述:</w:t>
      </w:r>
    </w:p>
    <w:p>
      <w:del w:id="610" w:author="chisaTy" w:date="2021-11-18T17:24:37Z">
        <w:r>
          <w:rPr>
            <w:rFonts w:hint="default"/>
            <w:lang w:val="en-US"/>
          </w:rPr>
          <w:delText xml:space="preserve">        </w:delText>
        </w:r>
      </w:del>
      <w:ins w:id="611" w:author="chisaTy" w:date="2021-11-18T17:24:37Z">
        <w:r>
          <w:rPr>
            <w:rFonts w:hint="eastAsia"/>
            <w:lang w:val="en-US" w:eastAsia="zh-CN"/>
          </w:rPr>
          <w:t xml:space="preserve">  </w:t>
        </w:r>
      </w:ins>
      <w:ins w:id="612" w:author="chisaTy" w:date="2021-11-18T17:24:38Z">
        <w:r>
          <w:rPr>
            <w:rFonts w:hint="eastAsia"/>
            <w:lang w:val="en-US" w:eastAsia="zh-CN"/>
          </w:rPr>
          <w:t xml:space="preserve">  </w:t>
        </w:r>
      </w:ins>
      <w:r>
        <w:t>Micro LED在业内被称为“终极显示技术”，</w:t>
      </w:r>
      <w:ins w:id="613" w:author="chisaTy" w:date="2021-11-18T17:31:29Z">
        <w:r>
          <w:rPr>
            <w:rFonts w:hint="eastAsia"/>
            <w:lang w:val="en-US" w:eastAsia="zh-CN"/>
          </w:rPr>
          <w:t>在</w:t>
        </w:r>
      </w:ins>
      <w:ins w:id="614" w:author="chisaTy" w:date="2021-11-18T17:31:31Z">
        <w:r>
          <w:rPr>
            <w:rFonts w:hint="eastAsia"/>
            <w:lang w:val="en-US" w:eastAsia="zh-CN"/>
          </w:rPr>
          <w:t>显示方面</w:t>
        </w:r>
      </w:ins>
      <w:ins w:id="615" w:author="chisaTy" w:date="2021-11-18T17:31:34Z">
        <w:r>
          <w:rPr>
            <w:rFonts w:hint="eastAsia"/>
            <w:lang w:val="en-US" w:eastAsia="zh-CN"/>
          </w:rPr>
          <w:t>与</w:t>
        </w:r>
      </w:ins>
      <w:ins w:id="616" w:author="chisaTy" w:date="2021-11-18T17:31:36Z">
        <w:r>
          <w:rPr>
            <w:rFonts w:hint="eastAsia"/>
            <w:lang w:val="en-US" w:eastAsia="zh-CN"/>
          </w:rPr>
          <w:t>LCD</w:t>
        </w:r>
      </w:ins>
      <w:ins w:id="617" w:author="chisaTy" w:date="2021-11-18T17:31:39Z">
        <w:r>
          <w:rPr>
            <w:rFonts w:hint="eastAsia"/>
            <w:lang w:val="en-US" w:eastAsia="zh-CN"/>
          </w:rPr>
          <w:t>、</w:t>
        </w:r>
      </w:ins>
      <w:ins w:id="618" w:author="chisaTy" w:date="2021-11-18T17:31:42Z">
        <w:r>
          <w:rPr>
            <w:rFonts w:hint="eastAsia"/>
            <w:lang w:val="en-US" w:eastAsia="zh-CN"/>
          </w:rPr>
          <w:t>OLED</w:t>
        </w:r>
      </w:ins>
      <w:ins w:id="619" w:author="chisaTy" w:date="2021-11-18T17:31:46Z">
        <w:r>
          <w:rPr>
            <w:rFonts w:hint="eastAsia"/>
            <w:lang w:val="en-US" w:eastAsia="zh-CN"/>
          </w:rPr>
          <w:t>相比</w:t>
        </w:r>
      </w:ins>
      <w:ins w:id="620" w:author="chisaTy" w:date="2021-11-18T17:31:48Z">
        <w:r>
          <w:rPr>
            <w:rFonts w:hint="eastAsia"/>
            <w:lang w:val="en-US" w:eastAsia="zh-CN"/>
          </w:rPr>
          <w:t>在</w:t>
        </w:r>
      </w:ins>
      <w:del w:id="621" w:author="chisaTy" w:date="2021-11-18T17:31:25Z">
        <w:r>
          <w:rPr/>
          <w:delText>它比华为、苹果手机的曲面屏所用的OLED技术还要好！</w:delText>
        </w:r>
      </w:del>
      <w:ins w:id="622" w:author="chisaTy" w:date="2021-11-18T17:28:03Z">
        <w:r>
          <w:rPr>
            <w:rFonts w:hint="eastAsia"/>
            <w:lang w:val="en-US" w:eastAsia="zh-CN"/>
          </w:rPr>
          <w:t>亮度</w:t>
        </w:r>
      </w:ins>
      <w:ins w:id="623" w:author="chisaTy" w:date="2021-11-18T17:28:05Z">
        <w:r>
          <w:rPr>
            <w:rFonts w:hint="eastAsia"/>
            <w:lang w:val="en-US" w:eastAsia="zh-CN"/>
          </w:rPr>
          <w:t>、</w:t>
        </w:r>
      </w:ins>
      <w:ins w:id="624" w:author="chisaTy" w:date="2021-11-18T17:31:54Z">
        <w:r>
          <w:rPr>
            <w:rFonts w:hint="eastAsia"/>
            <w:lang w:val="en-US" w:eastAsia="zh-CN"/>
          </w:rPr>
          <w:t>分辨率、</w:t>
        </w:r>
      </w:ins>
      <w:ins w:id="625" w:author="chisaTy" w:date="2021-11-18T17:31:59Z">
        <w:r>
          <w:rPr>
            <w:rFonts w:hint="eastAsia"/>
            <w:lang w:val="en-US" w:eastAsia="zh-CN"/>
          </w:rPr>
          <w:t>对比度、</w:t>
        </w:r>
      </w:ins>
      <w:del w:id="626" w:author="chisaTy" w:date="2021-11-18T17:28:13Z">
        <w:r>
          <w:rPr/>
          <w:delText>它超亮、</w:delText>
        </w:r>
      </w:del>
      <w:del w:id="627" w:author="chisaTy" w:date="2021-11-18T17:28:14Z">
        <w:r>
          <w:rPr/>
          <w:delText>超清晰</w:delText>
        </w:r>
      </w:del>
      <w:del w:id="628" w:author="chisaTy" w:date="2021-11-18T17:28:15Z">
        <w:r>
          <w:rPr/>
          <w:delText>、</w:delText>
        </w:r>
      </w:del>
      <w:del w:id="629" w:author="chisaTy" w:date="2021-11-18T17:32:05Z">
        <w:r>
          <w:rPr/>
          <w:delText>更薄</w:delText>
        </w:r>
      </w:del>
      <w:ins w:id="630" w:author="chisaTy" w:date="2021-11-18T17:28:34Z">
        <w:r>
          <w:rPr>
            <w:rFonts w:hint="eastAsia"/>
            <w:lang w:val="en-US" w:eastAsia="zh-CN"/>
          </w:rPr>
          <w:t>能耗</w:t>
        </w:r>
      </w:ins>
      <w:ins w:id="631" w:author="chisaTy" w:date="2021-11-18T17:32:11Z">
        <w:r>
          <w:rPr>
            <w:rFonts w:hint="eastAsia"/>
            <w:lang w:val="en-US" w:eastAsia="zh-CN"/>
          </w:rPr>
          <w:t>、</w:t>
        </w:r>
      </w:ins>
      <w:ins w:id="632" w:author="chisaTy" w:date="2021-11-18T17:32:14Z">
        <w:r>
          <w:rPr>
            <w:rFonts w:hint="eastAsia"/>
            <w:lang w:val="en-US" w:eastAsia="zh-CN"/>
          </w:rPr>
          <w:t>使用寿命</w:t>
        </w:r>
      </w:ins>
      <w:ins w:id="633" w:author="chisaTy" w:date="2021-11-18T17:32:16Z">
        <w:r>
          <w:rPr>
            <w:rFonts w:hint="eastAsia"/>
            <w:lang w:val="en-US" w:eastAsia="zh-CN"/>
          </w:rPr>
          <w:t>等</w:t>
        </w:r>
      </w:ins>
      <w:ins w:id="634" w:author="chisaTy" w:date="2021-11-18T17:32:17Z">
        <w:r>
          <w:rPr>
            <w:rFonts w:hint="eastAsia"/>
            <w:lang w:val="en-US" w:eastAsia="zh-CN"/>
          </w:rPr>
          <w:t>方面</w:t>
        </w:r>
      </w:ins>
      <w:ins w:id="635" w:author="chisaTy" w:date="2021-11-18T17:32:19Z">
        <w:r>
          <w:rPr>
            <w:rFonts w:hint="eastAsia"/>
            <w:lang w:val="en-US" w:eastAsia="zh-CN"/>
          </w:rPr>
          <w:t>具有</w:t>
        </w:r>
      </w:ins>
      <w:ins w:id="636" w:author="chisaTy" w:date="2021-11-18T17:32:24Z">
        <w:r>
          <w:rPr>
            <w:rFonts w:hint="eastAsia"/>
            <w:lang w:val="en-US" w:eastAsia="zh-CN"/>
          </w:rPr>
          <w:t>更大的</w:t>
        </w:r>
      </w:ins>
      <w:ins w:id="637" w:author="chisaTy" w:date="2021-11-18T17:32:26Z">
        <w:r>
          <w:rPr>
            <w:rFonts w:hint="eastAsia"/>
            <w:lang w:val="en-US" w:eastAsia="zh-CN"/>
          </w:rPr>
          <w:t>优势</w:t>
        </w:r>
      </w:ins>
      <w:del w:id="638" w:author="chisaTy" w:date="2021-11-18T17:28:30Z">
        <w:r>
          <w:rPr/>
          <w:delText>、</w:delText>
        </w:r>
      </w:del>
      <w:del w:id="639" w:author="chisaTy" w:date="2021-11-18T17:28:24Z">
        <w:r>
          <w:rPr/>
          <w:delText>更省电</w:delText>
        </w:r>
      </w:del>
      <w:r>
        <w:t>，也是唯一能做到“无边框”和“无缝拼接”的显示技术。但</w:t>
      </w:r>
      <w:del w:id="640" w:author="chisaTy" w:date="2021-11-18T17:27:06Z">
        <w:r>
          <w:rPr/>
          <w:delText>它</w:delText>
        </w:r>
      </w:del>
      <w:r>
        <w:t>由于其制备的关键技术-巨量转移技术的局限，</w:t>
      </w:r>
      <w:ins w:id="641" w:author="chisaTy" w:date="2021-11-18T17:29:00Z">
        <w:r>
          <w:rPr>
            <w:rFonts w:hint="eastAsia"/>
            <w:lang w:val="en-US" w:eastAsia="zh-CN"/>
          </w:rPr>
          <w:t>导致</w:t>
        </w:r>
      </w:ins>
      <w:r>
        <w:t>成本极高</w:t>
      </w:r>
      <w:del w:id="642" w:author="chisaTy" w:date="2021-11-18T17:32:44Z">
        <w:r>
          <w:rPr/>
          <w:delText>，</w:delText>
        </w:r>
      </w:del>
      <w:del w:id="643" w:author="chisaTy" w:date="2021-11-18T17:29:11Z">
        <w:r>
          <w:rPr/>
          <w:delText>都是上</w:delText>
        </w:r>
      </w:del>
      <w:del w:id="644" w:author="chisaTy" w:date="2021-11-18T17:29:12Z">
        <w:r>
          <w:rPr/>
          <w:delText>百万天价，</w:delText>
        </w:r>
      </w:del>
      <w:del w:id="645" w:author="chisaTy" w:date="2021-11-18T17:32:41Z">
        <w:r>
          <w:rPr/>
          <w:delText>一直没能走进大家的生活</w:delText>
        </w:r>
      </w:del>
      <w:r>
        <w:t>。</w:t>
      </w:r>
      <w:r>
        <w:br w:type="textWrapping"/>
      </w:r>
      <w:del w:id="646" w:author="chisaTy" w:date="2021-11-18T17:24:31Z">
        <w:r>
          <w:rPr>
            <w:rFonts w:hint="default"/>
            <w:lang w:val="en-US"/>
          </w:rPr>
          <w:delText xml:space="preserve">        </w:delText>
        </w:r>
      </w:del>
      <w:ins w:id="647" w:author="chisaTy" w:date="2021-11-18T17:24:31Z">
        <w:r>
          <w:rPr>
            <w:rFonts w:hint="eastAsia"/>
            <w:lang w:val="en-US" w:eastAsia="zh-CN"/>
          </w:rPr>
          <w:t xml:space="preserve">  </w:t>
        </w:r>
      </w:ins>
      <w:ins w:id="648" w:author="chisaTy" w:date="2021-11-18T17:24:32Z">
        <w:r>
          <w:rPr>
            <w:rFonts w:hint="eastAsia"/>
            <w:lang w:val="en-US" w:eastAsia="zh-CN"/>
          </w:rPr>
          <w:t xml:space="preserve">  </w:t>
        </w:r>
      </w:ins>
      <w:r>
        <w:t>巨印科技团队研发了一种新型激光直写巨量转移技术，并完全拥有其自主知识产权。该转印技术克服了传统巨量转移的缺陷，能将转印效率提升1万倍，成本降低50%以上；同时把可转移的Micro LED芯片尺寸极限从传统技术的80微米突破到了50微米，单位面积上的转移数量提升156%。此外，团队围绕核心技术，打造了自动化转印平台，实现可控、可编程和安全自动转印，可实现Micro-LED显示的商业化量产。</w:t>
      </w:r>
      <w:r>
        <w:br w:type="textWrapping"/>
      </w:r>
      <w:del w:id="649" w:author="chisaTy" w:date="2021-11-18T17:24:41Z">
        <w:r>
          <w:rPr>
            <w:rFonts w:hint="default"/>
            <w:lang w:val="en-US"/>
          </w:rPr>
          <w:delText xml:space="preserve">        </w:delText>
        </w:r>
      </w:del>
      <w:ins w:id="650" w:author="chisaTy" w:date="2021-11-18T17:24:41Z">
        <w:r>
          <w:rPr>
            <w:rFonts w:hint="eastAsia"/>
            <w:lang w:val="en-US" w:eastAsia="zh-CN"/>
          </w:rPr>
          <w:t xml:space="preserve"> </w:t>
        </w:r>
      </w:ins>
      <w:ins w:id="651" w:author="chisaTy" w:date="2021-11-18T17:24:42Z">
        <w:r>
          <w:rPr>
            <w:rFonts w:hint="eastAsia"/>
            <w:lang w:val="en-US" w:eastAsia="zh-CN"/>
          </w:rPr>
          <w:t xml:space="preserve">   </w:t>
        </w:r>
      </w:ins>
      <w:r>
        <w:t>巨印科技专注于Micro LED巨量转移技术研发应用，定位为Micro LED产业链的中游企业。前期主要投入开发生产线，与上下游紧密合作，以性价比较高的Micro LED显示面板切入国内市场，之后将逐步拓展国际市场，推动中国Micro LED走向世界。目前，公司上下游都有非常可靠的合作伙伴。上游有三安光电、国星光电、大族激光等诸多厂家与我们合作，为我们提供原材料和Micro LED芯片前期处理；下游有京东方和华为等上市公司主动联系我们希望与我们合作开发产品：华为已完成对我们的技术竞调，正在商谈下一步合作；京东方也在积极推动与我们的合作，计划成立联合实验室，建设生产线。同时公司还得到了江苏艾伦摩尔微电子科技有限公司和杭州藕舫天使投资基金的投资意向。</w:t>
      </w:r>
      <w:r>
        <w:br w:type="textWrapping"/>
      </w:r>
      <w:ins w:id="652" w:author="chisaTy" w:date="2021-11-18T17:24:45Z">
        <w:r>
          <w:rPr>
            <w:rFonts w:hint="eastAsia"/>
            <w:lang w:val="en-US" w:eastAsia="zh-CN"/>
          </w:rPr>
          <w:t xml:space="preserve"> </w:t>
        </w:r>
      </w:ins>
      <w:ins w:id="653" w:author="chisaTy" w:date="2021-11-18T17:24:46Z">
        <w:r>
          <w:rPr>
            <w:rFonts w:hint="eastAsia"/>
            <w:lang w:val="en-US" w:eastAsia="zh-CN"/>
          </w:rPr>
          <w:t xml:space="preserve">   </w:t>
        </w:r>
      </w:ins>
      <w:r>
        <w:t>我们要撕掉Micro LED显示的“天价”标签，让更多人享受“超亮超清晰、更薄更省电”的Micro LED显示福利！我们要用我们的技术，助力“科技强国”，推动中国Micro LED显示技术走向世界！</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isaTy">
    <w15:presenceInfo w15:providerId="None" w15:userId="chis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D50DB"/>
    <w:rsid w:val="0058523E"/>
    <w:rsid w:val="00776C3F"/>
    <w:rsid w:val="00AA1D8D"/>
    <w:rsid w:val="00B47730"/>
    <w:rsid w:val="00CB0664"/>
    <w:rsid w:val="00EB7FA3"/>
    <w:rsid w:val="00FC693F"/>
    <w:rsid w:val="01042CD0"/>
    <w:rsid w:val="01F24567"/>
    <w:rsid w:val="021138F7"/>
    <w:rsid w:val="0223508A"/>
    <w:rsid w:val="023C35FE"/>
    <w:rsid w:val="024A0F6B"/>
    <w:rsid w:val="02740C51"/>
    <w:rsid w:val="02924A37"/>
    <w:rsid w:val="029D518A"/>
    <w:rsid w:val="02A12B34"/>
    <w:rsid w:val="02D07FB2"/>
    <w:rsid w:val="02D63692"/>
    <w:rsid w:val="02D95A4D"/>
    <w:rsid w:val="033E696D"/>
    <w:rsid w:val="036B7036"/>
    <w:rsid w:val="03816C7A"/>
    <w:rsid w:val="03AF1619"/>
    <w:rsid w:val="03EB4FA5"/>
    <w:rsid w:val="03F1394A"/>
    <w:rsid w:val="040B2075"/>
    <w:rsid w:val="0442423B"/>
    <w:rsid w:val="047100E1"/>
    <w:rsid w:val="0473545E"/>
    <w:rsid w:val="04F82B4C"/>
    <w:rsid w:val="051745A4"/>
    <w:rsid w:val="054535B5"/>
    <w:rsid w:val="055406CA"/>
    <w:rsid w:val="0564761A"/>
    <w:rsid w:val="0571466E"/>
    <w:rsid w:val="0583021A"/>
    <w:rsid w:val="058C1932"/>
    <w:rsid w:val="05AD1B88"/>
    <w:rsid w:val="05D215EF"/>
    <w:rsid w:val="06087347"/>
    <w:rsid w:val="06A63FDF"/>
    <w:rsid w:val="06AB431A"/>
    <w:rsid w:val="06C90C44"/>
    <w:rsid w:val="071C134F"/>
    <w:rsid w:val="07287718"/>
    <w:rsid w:val="072C1255"/>
    <w:rsid w:val="07846919"/>
    <w:rsid w:val="07AB2BA9"/>
    <w:rsid w:val="07B328FB"/>
    <w:rsid w:val="07CD02C0"/>
    <w:rsid w:val="07E37AE3"/>
    <w:rsid w:val="07EC4BEA"/>
    <w:rsid w:val="080B02BD"/>
    <w:rsid w:val="08163A15"/>
    <w:rsid w:val="08182432"/>
    <w:rsid w:val="081F451A"/>
    <w:rsid w:val="082C478A"/>
    <w:rsid w:val="084B5379"/>
    <w:rsid w:val="085207C5"/>
    <w:rsid w:val="08531522"/>
    <w:rsid w:val="0868203C"/>
    <w:rsid w:val="087150EF"/>
    <w:rsid w:val="08760957"/>
    <w:rsid w:val="0883700F"/>
    <w:rsid w:val="08EA542B"/>
    <w:rsid w:val="090A679D"/>
    <w:rsid w:val="09175C96"/>
    <w:rsid w:val="097C0ABC"/>
    <w:rsid w:val="09C6146A"/>
    <w:rsid w:val="09FE6B23"/>
    <w:rsid w:val="0A037FC9"/>
    <w:rsid w:val="0A095462"/>
    <w:rsid w:val="0A2317DE"/>
    <w:rsid w:val="0A513856"/>
    <w:rsid w:val="0A544CC8"/>
    <w:rsid w:val="0B220922"/>
    <w:rsid w:val="0B896BF3"/>
    <w:rsid w:val="0B8E5BFD"/>
    <w:rsid w:val="0BA46C04"/>
    <w:rsid w:val="0BCB68A3"/>
    <w:rsid w:val="0BE83D3A"/>
    <w:rsid w:val="0C480B20"/>
    <w:rsid w:val="0C676F35"/>
    <w:rsid w:val="0CF32F46"/>
    <w:rsid w:val="0D0E57DD"/>
    <w:rsid w:val="0D1A5319"/>
    <w:rsid w:val="0D63594E"/>
    <w:rsid w:val="0D6F0D53"/>
    <w:rsid w:val="0DB40167"/>
    <w:rsid w:val="0DF07A45"/>
    <w:rsid w:val="0E000703"/>
    <w:rsid w:val="0E054334"/>
    <w:rsid w:val="0E574D87"/>
    <w:rsid w:val="0E5F0FD6"/>
    <w:rsid w:val="0E9E5EC5"/>
    <w:rsid w:val="0ECC68B6"/>
    <w:rsid w:val="0F63387F"/>
    <w:rsid w:val="0F803E6A"/>
    <w:rsid w:val="0FBD50BE"/>
    <w:rsid w:val="0FCF7F30"/>
    <w:rsid w:val="101A7F2E"/>
    <w:rsid w:val="1060774A"/>
    <w:rsid w:val="109C418B"/>
    <w:rsid w:val="10A34CB9"/>
    <w:rsid w:val="110805BA"/>
    <w:rsid w:val="110C1E59"/>
    <w:rsid w:val="110C3C07"/>
    <w:rsid w:val="11196E17"/>
    <w:rsid w:val="112278CE"/>
    <w:rsid w:val="11377A1E"/>
    <w:rsid w:val="114E4BC0"/>
    <w:rsid w:val="11651569"/>
    <w:rsid w:val="116B4B73"/>
    <w:rsid w:val="118029A2"/>
    <w:rsid w:val="119500A0"/>
    <w:rsid w:val="11B40530"/>
    <w:rsid w:val="11BA7A5B"/>
    <w:rsid w:val="11E626AA"/>
    <w:rsid w:val="12296A3A"/>
    <w:rsid w:val="124D631C"/>
    <w:rsid w:val="12805F14"/>
    <w:rsid w:val="129465AA"/>
    <w:rsid w:val="12DF03EC"/>
    <w:rsid w:val="12FD6C27"/>
    <w:rsid w:val="13121159"/>
    <w:rsid w:val="1312336B"/>
    <w:rsid w:val="131D5869"/>
    <w:rsid w:val="13225964"/>
    <w:rsid w:val="137111AF"/>
    <w:rsid w:val="139C58B7"/>
    <w:rsid w:val="13BD568C"/>
    <w:rsid w:val="13C24307"/>
    <w:rsid w:val="13D11138"/>
    <w:rsid w:val="13DC23A5"/>
    <w:rsid w:val="13EE1CEA"/>
    <w:rsid w:val="14172FEE"/>
    <w:rsid w:val="141C29AE"/>
    <w:rsid w:val="143E7CEA"/>
    <w:rsid w:val="144933C4"/>
    <w:rsid w:val="1499542D"/>
    <w:rsid w:val="149E726C"/>
    <w:rsid w:val="14AF1479"/>
    <w:rsid w:val="14BE5AF5"/>
    <w:rsid w:val="14F275B8"/>
    <w:rsid w:val="15075608"/>
    <w:rsid w:val="15165870"/>
    <w:rsid w:val="15264F53"/>
    <w:rsid w:val="152658C0"/>
    <w:rsid w:val="157224A6"/>
    <w:rsid w:val="15804BC3"/>
    <w:rsid w:val="15866F2A"/>
    <w:rsid w:val="15DB0DC1"/>
    <w:rsid w:val="15F22A72"/>
    <w:rsid w:val="164666A6"/>
    <w:rsid w:val="169516EB"/>
    <w:rsid w:val="16B01A9C"/>
    <w:rsid w:val="16C523F6"/>
    <w:rsid w:val="170F5060"/>
    <w:rsid w:val="171F03C0"/>
    <w:rsid w:val="17233A58"/>
    <w:rsid w:val="1732013F"/>
    <w:rsid w:val="17650515"/>
    <w:rsid w:val="17E45050"/>
    <w:rsid w:val="180B7A75"/>
    <w:rsid w:val="18335C62"/>
    <w:rsid w:val="185641C0"/>
    <w:rsid w:val="185B476E"/>
    <w:rsid w:val="186359F2"/>
    <w:rsid w:val="186D4F52"/>
    <w:rsid w:val="18847640"/>
    <w:rsid w:val="189029B1"/>
    <w:rsid w:val="189A67DE"/>
    <w:rsid w:val="18B1549F"/>
    <w:rsid w:val="18B60D92"/>
    <w:rsid w:val="18CD45C3"/>
    <w:rsid w:val="18F239BE"/>
    <w:rsid w:val="18F50CC6"/>
    <w:rsid w:val="19145D4E"/>
    <w:rsid w:val="191B4526"/>
    <w:rsid w:val="191D383A"/>
    <w:rsid w:val="191F46F3"/>
    <w:rsid w:val="1966394B"/>
    <w:rsid w:val="19A075E2"/>
    <w:rsid w:val="19D3612B"/>
    <w:rsid w:val="19E2009B"/>
    <w:rsid w:val="1AA368CA"/>
    <w:rsid w:val="1AE83608"/>
    <w:rsid w:val="1B185B8B"/>
    <w:rsid w:val="1BC11A92"/>
    <w:rsid w:val="1BCB61EF"/>
    <w:rsid w:val="1C03208B"/>
    <w:rsid w:val="1C235DEB"/>
    <w:rsid w:val="1C281B11"/>
    <w:rsid w:val="1C334F74"/>
    <w:rsid w:val="1C5E166A"/>
    <w:rsid w:val="1C623275"/>
    <w:rsid w:val="1C6542B2"/>
    <w:rsid w:val="1C8C0A91"/>
    <w:rsid w:val="1CAE1AE5"/>
    <w:rsid w:val="1CB86F6A"/>
    <w:rsid w:val="1CBF2475"/>
    <w:rsid w:val="1CEE4B08"/>
    <w:rsid w:val="1D04257E"/>
    <w:rsid w:val="1D083242"/>
    <w:rsid w:val="1D266050"/>
    <w:rsid w:val="1D322C47"/>
    <w:rsid w:val="1DA90A2F"/>
    <w:rsid w:val="1DE877AA"/>
    <w:rsid w:val="1E3823EC"/>
    <w:rsid w:val="1E4921C7"/>
    <w:rsid w:val="1E4A4FD0"/>
    <w:rsid w:val="1E652BA8"/>
    <w:rsid w:val="1E7805FD"/>
    <w:rsid w:val="1E9B2A6E"/>
    <w:rsid w:val="1EB01DA9"/>
    <w:rsid w:val="1EB06519"/>
    <w:rsid w:val="1EE03759"/>
    <w:rsid w:val="1EF36406"/>
    <w:rsid w:val="1F010BE6"/>
    <w:rsid w:val="1F036ABA"/>
    <w:rsid w:val="1F074249"/>
    <w:rsid w:val="1F1C3BAF"/>
    <w:rsid w:val="1F63358C"/>
    <w:rsid w:val="1F6F14F7"/>
    <w:rsid w:val="1F971487"/>
    <w:rsid w:val="1F9F0034"/>
    <w:rsid w:val="1FB042F7"/>
    <w:rsid w:val="1FBA5176"/>
    <w:rsid w:val="1FC55FF4"/>
    <w:rsid w:val="1FEF6F1E"/>
    <w:rsid w:val="20182980"/>
    <w:rsid w:val="20397124"/>
    <w:rsid w:val="2054559D"/>
    <w:rsid w:val="205D18F6"/>
    <w:rsid w:val="207C5AF0"/>
    <w:rsid w:val="20B26A76"/>
    <w:rsid w:val="20BE1009"/>
    <w:rsid w:val="20C54A1F"/>
    <w:rsid w:val="21090606"/>
    <w:rsid w:val="210E0C95"/>
    <w:rsid w:val="212263A4"/>
    <w:rsid w:val="21863561"/>
    <w:rsid w:val="2193021E"/>
    <w:rsid w:val="21A82844"/>
    <w:rsid w:val="226F1F8F"/>
    <w:rsid w:val="22AA7723"/>
    <w:rsid w:val="22AC04B1"/>
    <w:rsid w:val="22C228F5"/>
    <w:rsid w:val="234754A1"/>
    <w:rsid w:val="2358250E"/>
    <w:rsid w:val="23782647"/>
    <w:rsid w:val="23C52CB1"/>
    <w:rsid w:val="23C8071F"/>
    <w:rsid w:val="23E34C9B"/>
    <w:rsid w:val="244046E5"/>
    <w:rsid w:val="24800CBD"/>
    <w:rsid w:val="24AA38A8"/>
    <w:rsid w:val="24B5413C"/>
    <w:rsid w:val="24EF58C2"/>
    <w:rsid w:val="257317E4"/>
    <w:rsid w:val="2576482B"/>
    <w:rsid w:val="257E6963"/>
    <w:rsid w:val="25B368EF"/>
    <w:rsid w:val="25C12DBA"/>
    <w:rsid w:val="25DF5936"/>
    <w:rsid w:val="26573321"/>
    <w:rsid w:val="265A4FBD"/>
    <w:rsid w:val="26861862"/>
    <w:rsid w:val="269009DE"/>
    <w:rsid w:val="270E1B0A"/>
    <w:rsid w:val="27590508"/>
    <w:rsid w:val="276874BE"/>
    <w:rsid w:val="2787468E"/>
    <w:rsid w:val="279F712B"/>
    <w:rsid w:val="27C070A1"/>
    <w:rsid w:val="27D73D8E"/>
    <w:rsid w:val="280C22E7"/>
    <w:rsid w:val="282230F8"/>
    <w:rsid w:val="28435CE2"/>
    <w:rsid w:val="286B525F"/>
    <w:rsid w:val="289D470E"/>
    <w:rsid w:val="28AB23FE"/>
    <w:rsid w:val="28DA7D34"/>
    <w:rsid w:val="28EB4394"/>
    <w:rsid w:val="2920778B"/>
    <w:rsid w:val="292C2B79"/>
    <w:rsid w:val="2940049A"/>
    <w:rsid w:val="29F85637"/>
    <w:rsid w:val="2A4122E4"/>
    <w:rsid w:val="2A594E1B"/>
    <w:rsid w:val="2A6401B8"/>
    <w:rsid w:val="2A6A1C55"/>
    <w:rsid w:val="2AAB42FA"/>
    <w:rsid w:val="2ABF7AE4"/>
    <w:rsid w:val="2ACF5BC2"/>
    <w:rsid w:val="2AE40339"/>
    <w:rsid w:val="2B0379D1"/>
    <w:rsid w:val="2B1C0A93"/>
    <w:rsid w:val="2B342280"/>
    <w:rsid w:val="2B373B1E"/>
    <w:rsid w:val="2B3A2F36"/>
    <w:rsid w:val="2B3F25E9"/>
    <w:rsid w:val="2B404781"/>
    <w:rsid w:val="2B4A5600"/>
    <w:rsid w:val="2B4F2D00"/>
    <w:rsid w:val="2B863EAA"/>
    <w:rsid w:val="2B9611AC"/>
    <w:rsid w:val="2BA24F24"/>
    <w:rsid w:val="2C111938"/>
    <w:rsid w:val="2C2B3683"/>
    <w:rsid w:val="2C574BD2"/>
    <w:rsid w:val="2C575AD9"/>
    <w:rsid w:val="2C6D5919"/>
    <w:rsid w:val="2C6E5E93"/>
    <w:rsid w:val="2CC6515A"/>
    <w:rsid w:val="2CDB609B"/>
    <w:rsid w:val="2D6F75A0"/>
    <w:rsid w:val="2D7E3BFA"/>
    <w:rsid w:val="2D9D410D"/>
    <w:rsid w:val="2DA11ECA"/>
    <w:rsid w:val="2DAC0A59"/>
    <w:rsid w:val="2DDC3620"/>
    <w:rsid w:val="2E8C0251"/>
    <w:rsid w:val="2EDC0415"/>
    <w:rsid w:val="2F252C88"/>
    <w:rsid w:val="2F2A7C22"/>
    <w:rsid w:val="2F3E547B"/>
    <w:rsid w:val="2F8D6403"/>
    <w:rsid w:val="2FAD46C7"/>
    <w:rsid w:val="2FB0238C"/>
    <w:rsid w:val="2FDD2BAE"/>
    <w:rsid w:val="2FFB336C"/>
    <w:rsid w:val="2FFF71AA"/>
    <w:rsid w:val="300A7A53"/>
    <w:rsid w:val="302751B3"/>
    <w:rsid w:val="307849BD"/>
    <w:rsid w:val="307F7AFA"/>
    <w:rsid w:val="30B5176D"/>
    <w:rsid w:val="31490108"/>
    <w:rsid w:val="31605B7D"/>
    <w:rsid w:val="31697A3A"/>
    <w:rsid w:val="317476ED"/>
    <w:rsid w:val="317E4255"/>
    <w:rsid w:val="31A87524"/>
    <w:rsid w:val="31AA329C"/>
    <w:rsid w:val="31AD3ADA"/>
    <w:rsid w:val="31BB7645"/>
    <w:rsid w:val="32087FC3"/>
    <w:rsid w:val="320B0A7E"/>
    <w:rsid w:val="321E1594"/>
    <w:rsid w:val="322135F8"/>
    <w:rsid w:val="32244DDB"/>
    <w:rsid w:val="322A1B80"/>
    <w:rsid w:val="324803BF"/>
    <w:rsid w:val="326A47D9"/>
    <w:rsid w:val="328D3884"/>
    <w:rsid w:val="32911713"/>
    <w:rsid w:val="329C616D"/>
    <w:rsid w:val="32CF3BF5"/>
    <w:rsid w:val="33072D2A"/>
    <w:rsid w:val="33176446"/>
    <w:rsid w:val="33370B5F"/>
    <w:rsid w:val="333E667B"/>
    <w:rsid w:val="33626FC9"/>
    <w:rsid w:val="336945FB"/>
    <w:rsid w:val="338B56C3"/>
    <w:rsid w:val="33AA4694"/>
    <w:rsid w:val="33AC059A"/>
    <w:rsid w:val="33B91313"/>
    <w:rsid w:val="33B92CC9"/>
    <w:rsid w:val="33DD03E9"/>
    <w:rsid w:val="33F94067"/>
    <w:rsid w:val="340869F4"/>
    <w:rsid w:val="340A10C3"/>
    <w:rsid w:val="34F36D08"/>
    <w:rsid w:val="35001E1B"/>
    <w:rsid w:val="352670DE"/>
    <w:rsid w:val="35387B70"/>
    <w:rsid w:val="35412DDD"/>
    <w:rsid w:val="355342DE"/>
    <w:rsid w:val="359619A5"/>
    <w:rsid w:val="35AB258B"/>
    <w:rsid w:val="35C52301"/>
    <w:rsid w:val="35FE3BB6"/>
    <w:rsid w:val="36022C8E"/>
    <w:rsid w:val="360973A8"/>
    <w:rsid w:val="360C1774"/>
    <w:rsid w:val="36513CE6"/>
    <w:rsid w:val="366E08EA"/>
    <w:rsid w:val="36F90814"/>
    <w:rsid w:val="370074BA"/>
    <w:rsid w:val="372F1CA3"/>
    <w:rsid w:val="374A15B6"/>
    <w:rsid w:val="376404DF"/>
    <w:rsid w:val="37712166"/>
    <w:rsid w:val="37E961A0"/>
    <w:rsid w:val="37EB3CC7"/>
    <w:rsid w:val="381551E7"/>
    <w:rsid w:val="3833384F"/>
    <w:rsid w:val="383A278F"/>
    <w:rsid w:val="384A4E91"/>
    <w:rsid w:val="38610C01"/>
    <w:rsid w:val="386A3C11"/>
    <w:rsid w:val="38DC252B"/>
    <w:rsid w:val="38DF0A2C"/>
    <w:rsid w:val="38E233CF"/>
    <w:rsid w:val="38E42EEF"/>
    <w:rsid w:val="38E9036D"/>
    <w:rsid w:val="39535FC7"/>
    <w:rsid w:val="3A191CDC"/>
    <w:rsid w:val="3A44426D"/>
    <w:rsid w:val="3A6164C2"/>
    <w:rsid w:val="3A975474"/>
    <w:rsid w:val="3A9E3272"/>
    <w:rsid w:val="3AA06FEA"/>
    <w:rsid w:val="3AA840F1"/>
    <w:rsid w:val="3AB00835"/>
    <w:rsid w:val="3AE16F6F"/>
    <w:rsid w:val="3AFD125A"/>
    <w:rsid w:val="3AFF26DC"/>
    <w:rsid w:val="3B385FFA"/>
    <w:rsid w:val="3B485E21"/>
    <w:rsid w:val="3B5314F3"/>
    <w:rsid w:val="3B5D0412"/>
    <w:rsid w:val="3B801056"/>
    <w:rsid w:val="3B984C7E"/>
    <w:rsid w:val="3BAD3DA3"/>
    <w:rsid w:val="3BD0480A"/>
    <w:rsid w:val="3BFA2A31"/>
    <w:rsid w:val="3C362921"/>
    <w:rsid w:val="3C5D142D"/>
    <w:rsid w:val="3C6E4EC6"/>
    <w:rsid w:val="3CF950D8"/>
    <w:rsid w:val="3D12435D"/>
    <w:rsid w:val="3D154D6B"/>
    <w:rsid w:val="3D3B7A9A"/>
    <w:rsid w:val="3D424389"/>
    <w:rsid w:val="3D6A7D83"/>
    <w:rsid w:val="3DB72FC9"/>
    <w:rsid w:val="3DC13E14"/>
    <w:rsid w:val="3E03041E"/>
    <w:rsid w:val="3E0B13FA"/>
    <w:rsid w:val="3E1E24A7"/>
    <w:rsid w:val="3E432AAE"/>
    <w:rsid w:val="3E703177"/>
    <w:rsid w:val="3E9B47CB"/>
    <w:rsid w:val="3EAF4ABF"/>
    <w:rsid w:val="3ED90D1D"/>
    <w:rsid w:val="3EE020AB"/>
    <w:rsid w:val="3EF5367D"/>
    <w:rsid w:val="3F600CF6"/>
    <w:rsid w:val="3F79605C"/>
    <w:rsid w:val="3F7E74F4"/>
    <w:rsid w:val="3F823162"/>
    <w:rsid w:val="3F9115F7"/>
    <w:rsid w:val="3FC74D01"/>
    <w:rsid w:val="3FCA37DB"/>
    <w:rsid w:val="3FE23C01"/>
    <w:rsid w:val="401714BE"/>
    <w:rsid w:val="4070745F"/>
    <w:rsid w:val="409F46A6"/>
    <w:rsid w:val="41160E6B"/>
    <w:rsid w:val="411B561D"/>
    <w:rsid w:val="41CE6689"/>
    <w:rsid w:val="41D3430E"/>
    <w:rsid w:val="42051E29"/>
    <w:rsid w:val="4221314A"/>
    <w:rsid w:val="423606D5"/>
    <w:rsid w:val="42530EC5"/>
    <w:rsid w:val="426D00FA"/>
    <w:rsid w:val="4291113E"/>
    <w:rsid w:val="42D355FF"/>
    <w:rsid w:val="42DC35F8"/>
    <w:rsid w:val="42DF27AE"/>
    <w:rsid w:val="430C669E"/>
    <w:rsid w:val="433062D1"/>
    <w:rsid w:val="43416B84"/>
    <w:rsid w:val="435B4094"/>
    <w:rsid w:val="43667A1A"/>
    <w:rsid w:val="43B70399"/>
    <w:rsid w:val="44326EAC"/>
    <w:rsid w:val="445F1CC4"/>
    <w:rsid w:val="446C4D53"/>
    <w:rsid w:val="447137A5"/>
    <w:rsid w:val="449436E4"/>
    <w:rsid w:val="44986F84"/>
    <w:rsid w:val="45220181"/>
    <w:rsid w:val="45356EC9"/>
    <w:rsid w:val="45385785"/>
    <w:rsid w:val="456D6663"/>
    <w:rsid w:val="4574179F"/>
    <w:rsid w:val="45877EA1"/>
    <w:rsid w:val="45E32481"/>
    <w:rsid w:val="45FA6AFD"/>
    <w:rsid w:val="46250CEB"/>
    <w:rsid w:val="46405B25"/>
    <w:rsid w:val="468C2B19"/>
    <w:rsid w:val="46C557DB"/>
    <w:rsid w:val="46D83733"/>
    <w:rsid w:val="46F24722"/>
    <w:rsid w:val="471D0B51"/>
    <w:rsid w:val="478657BA"/>
    <w:rsid w:val="47D44777"/>
    <w:rsid w:val="47E0207A"/>
    <w:rsid w:val="47ED7429"/>
    <w:rsid w:val="47F170D7"/>
    <w:rsid w:val="47F646ED"/>
    <w:rsid w:val="47F70466"/>
    <w:rsid w:val="48180FB9"/>
    <w:rsid w:val="482D1566"/>
    <w:rsid w:val="48A83521"/>
    <w:rsid w:val="48F12891"/>
    <w:rsid w:val="48F12E0E"/>
    <w:rsid w:val="48F974F3"/>
    <w:rsid w:val="48FF3915"/>
    <w:rsid w:val="490C1CEF"/>
    <w:rsid w:val="491736A4"/>
    <w:rsid w:val="49DA4C2F"/>
    <w:rsid w:val="49F70987"/>
    <w:rsid w:val="49F92586"/>
    <w:rsid w:val="4A156774"/>
    <w:rsid w:val="4A277601"/>
    <w:rsid w:val="4A2A1270"/>
    <w:rsid w:val="4A334A7F"/>
    <w:rsid w:val="4A3A4A66"/>
    <w:rsid w:val="4A4F5593"/>
    <w:rsid w:val="4B16705D"/>
    <w:rsid w:val="4B1F3F5B"/>
    <w:rsid w:val="4B531E57"/>
    <w:rsid w:val="4B5D4A84"/>
    <w:rsid w:val="4B79165E"/>
    <w:rsid w:val="4B7F2C4C"/>
    <w:rsid w:val="4B95421D"/>
    <w:rsid w:val="4C030CF6"/>
    <w:rsid w:val="4C0B2731"/>
    <w:rsid w:val="4C1149DE"/>
    <w:rsid w:val="4C7B1665"/>
    <w:rsid w:val="4D0263AB"/>
    <w:rsid w:val="4D494F7D"/>
    <w:rsid w:val="4DBA440F"/>
    <w:rsid w:val="4DC66910"/>
    <w:rsid w:val="4DCE4209"/>
    <w:rsid w:val="4E296B6E"/>
    <w:rsid w:val="4E395334"/>
    <w:rsid w:val="4E640AFC"/>
    <w:rsid w:val="4E741ED0"/>
    <w:rsid w:val="4E7B76FB"/>
    <w:rsid w:val="4EA2112B"/>
    <w:rsid w:val="4EF456FF"/>
    <w:rsid w:val="4F0B04A7"/>
    <w:rsid w:val="4F6B6379"/>
    <w:rsid w:val="4F87001C"/>
    <w:rsid w:val="4F8F7917"/>
    <w:rsid w:val="4FD05894"/>
    <w:rsid w:val="500C5B46"/>
    <w:rsid w:val="50610B72"/>
    <w:rsid w:val="50DE368E"/>
    <w:rsid w:val="51053BF3"/>
    <w:rsid w:val="517B3EB5"/>
    <w:rsid w:val="519A258E"/>
    <w:rsid w:val="51BA0052"/>
    <w:rsid w:val="51DE59BB"/>
    <w:rsid w:val="51E25CE3"/>
    <w:rsid w:val="51E97071"/>
    <w:rsid w:val="525D0F6F"/>
    <w:rsid w:val="531D00F7"/>
    <w:rsid w:val="53230361"/>
    <w:rsid w:val="536C35F0"/>
    <w:rsid w:val="53763657"/>
    <w:rsid w:val="537F0A00"/>
    <w:rsid w:val="53A21BCD"/>
    <w:rsid w:val="53C90F08"/>
    <w:rsid w:val="53DA7A28"/>
    <w:rsid w:val="541F2D05"/>
    <w:rsid w:val="54372316"/>
    <w:rsid w:val="545176B5"/>
    <w:rsid w:val="546D3F89"/>
    <w:rsid w:val="547152D4"/>
    <w:rsid w:val="549D325E"/>
    <w:rsid w:val="54AC68B6"/>
    <w:rsid w:val="550A63E5"/>
    <w:rsid w:val="55386600"/>
    <w:rsid w:val="555B64D8"/>
    <w:rsid w:val="55A30473"/>
    <w:rsid w:val="55CC40DB"/>
    <w:rsid w:val="55D062DE"/>
    <w:rsid w:val="560D4E20"/>
    <w:rsid w:val="561B48BB"/>
    <w:rsid w:val="56663E0F"/>
    <w:rsid w:val="56985BFB"/>
    <w:rsid w:val="56A26E72"/>
    <w:rsid w:val="56B217DA"/>
    <w:rsid w:val="57174680"/>
    <w:rsid w:val="57203535"/>
    <w:rsid w:val="573A4F57"/>
    <w:rsid w:val="575B27BF"/>
    <w:rsid w:val="57606416"/>
    <w:rsid w:val="57645EB8"/>
    <w:rsid w:val="577358B3"/>
    <w:rsid w:val="57D206EA"/>
    <w:rsid w:val="57EA58F1"/>
    <w:rsid w:val="5825404F"/>
    <w:rsid w:val="58313520"/>
    <w:rsid w:val="58B55EFF"/>
    <w:rsid w:val="58D16EB8"/>
    <w:rsid w:val="58EA6908"/>
    <w:rsid w:val="59001A65"/>
    <w:rsid w:val="591C41D0"/>
    <w:rsid w:val="591E4943"/>
    <w:rsid w:val="594C6863"/>
    <w:rsid w:val="594D25DB"/>
    <w:rsid w:val="599B0EFC"/>
    <w:rsid w:val="59B817D3"/>
    <w:rsid w:val="59BC038B"/>
    <w:rsid w:val="59FB2037"/>
    <w:rsid w:val="5A025174"/>
    <w:rsid w:val="5A4C2893"/>
    <w:rsid w:val="5AB3646E"/>
    <w:rsid w:val="5AC50D8B"/>
    <w:rsid w:val="5AD8356C"/>
    <w:rsid w:val="5B33135D"/>
    <w:rsid w:val="5B57329D"/>
    <w:rsid w:val="5B574123"/>
    <w:rsid w:val="5B6F6839"/>
    <w:rsid w:val="5B812637"/>
    <w:rsid w:val="5B8A71CF"/>
    <w:rsid w:val="5BF60D08"/>
    <w:rsid w:val="5C4221ED"/>
    <w:rsid w:val="5C643EC4"/>
    <w:rsid w:val="5C671D43"/>
    <w:rsid w:val="5C8C6983"/>
    <w:rsid w:val="5C98591B"/>
    <w:rsid w:val="5CA54488"/>
    <w:rsid w:val="5CEB0141"/>
    <w:rsid w:val="5CF378B6"/>
    <w:rsid w:val="5D1D22C5"/>
    <w:rsid w:val="5D283143"/>
    <w:rsid w:val="5D3C6A75"/>
    <w:rsid w:val="5D583336"/>
    <w:rsid w:val="5D5848FC"/>
    <w:rsid w:val="5D9C2A7F"/>
    <w:rsid w:val="5DA53211"/>
    <w:rsid w:val="5DBB2119"/>
    <w:rsid w:val="5DDA1263"/>
    <w:rsid w:val="5DF47E0F"/>
    <w:rsid w:val="5E146658"/>
    <w:rsid w:val="5E565A8E"/>
    <w:rsid w:val="5E5C0563"/>
    <w:rsid w:val="5E607820"/>
    <w:rsid w:val="5E7F77FB"/>
    <w:rsid w:val="5E850121"/>
    <w:rsid w:val="5EDA2C72"/>
    <w:rsid w:val="5EEE5065"/>
    <w:rsid w:val="5F202181"/>
    <w:rsid w:val="5F225970"/>
    <w:rsid w:val="5F8623A3"/>
    <w:rsid w:val="5F8B79B9"/>
    <w:rsid w:val="5F9229EC"/>
    <w:rsid w:val="5FA7766B"/>
    <w:rsid w:val="5FAE636B"/>
    <w:rsid w:val="5FC039A2"/>
    <w:rsid w:val="5FF14005"/>
    <w:rsid w:val="6008100A"/>
    <w:rsid w:val="601074FD"/>
    <w:rsid w:val="605E5267"/>
    <w:rsid w:val="60730C28"/>
    <w:rsid w:val="608B5AEC"/>
    <w:rsid w:val="60A70456"/>
    <w:rsid w:val="60B42F40"/>
    <w:rsid w:val="60F10479"/>
    <w:rsid w:val="60F76966"/>
    <w:rsid w:val="60FE1371"/>
    <w:rsid w:val="611175B0"/>
    <w:rsid w:val="614A3DF5"/>
    <w:rsid w:val="616E72BF"/>
    <w:rsid w:val="617E122D"/>
    <w:rsid w:val="618D0470"/>
    <w:rsid w:val="61AE5BE1"/>
    <w:rsid w:val="61C6574A"/>
    <w:rsid w:val="61E20363"/>
    <w:rsid w:val="61F01D56"/>
    <w:rsid w:val="61F33400"/>
    <w:rsid w:val="624C0E17"/>
    <w:rsid w:val="624F2F20"/>
    <w:rsid w:val="626D269A"/>
    <w:rsid w:val="62CF187B"/>
    <w:rsid w:val="62E2149B"/>
    <w:rsid w:val="62EE40D6"/>
    <w:rsid w:val="630275CC"/>
    <w:rsid w:val="63367C3C"/>
    <w:rsid w:val="633914DA"/>
    <w:rsid w:val="63454B2F"/>
    <w:rsid w:val="63A10F12"/>
    <w:rsid w:val="63B63E90"/>
    <w:rsid w:val="645327B5"/>
    <w:rsid w:val="648B05D1"/>
    <w:rsid w:val="64C64FF0"/>
    <w:rsid w:val="64D66DA6"/>
    <w:rsid w:val="64F25DE5"/>
    <w:rsid w:val="64F2793D"/>
    <w:rsid w:val="65242442"/>
    <w:rsid w:val="654C3747"/>
    <w:rsid w:val="658F3AF8"/>
    <w:rsid w:val="65FF4C5D"/>
    <w:rsid w:val="66135881"/>
    <w:rsid w:val="661F77F3"/>
    <w:rsid w:val="66754F1F"/>
    <w:rsid w:val="66AD6571"/>
    <w:rsid w:val="66CD08B8"/>
    <w:rsid w:val="66D14FCA"/>
    <w:rsid w:val="670378EE"/>
    <w:rsid w:val="67283D40"/>
    <w:rsid w:val="67380189"/>
    <w:rsid w:val="67592808"/>
    <w:rsid w:val="67745493"/>
    <w:rsid w:val="67B0620F"/>
    <w:rsid w:val="67B92FFF"/>
    <w:rsid w:val="67CA266D"/>
    <w:rsid w:val="67F23AD3"/>
    <w:rsid w:val="6804655B"/>
    <w:rsid w:val="684C37A9"/>
    <w:rsid w:val="688F22C8"/>
    <w:rsid w:val="689C1D77"/>
    <w:rsid w:val="68C90D06"/>
    <w:rsid w:val="691D33FB"/>
    <w:rsid w:val="692F0B07"/>
    <w:rsid w:val="69465932"/>
    <w:rsid w:val="69823580"/>
    <w:rsid w:val="698F62F8"/>
    <w:rsid w:val="69901245"/>
    <w:rsid w:val="6990454A"/>
    <w:rsid w:val="69961435"/>
    <w:rsid w:val="69CA7330"/>
    <w:rsid w:val="6AB204F0"/>
    <w:rsid w:val="6ACE667B"/>
    <w:rsid w:val="6AD55F8D"/>
    <w:rsid w:val="6B0D5727"/>
    <w:rsid w:val="6B146AB5"/>
    <w:rsid w:val="6B1B6095"/>
    <w:rsid w:val="6B2417A8"/>
    <w:rsid w:val="6B457C0B"/>
    <w:rsid w:val="6B477A2A"/>
    <w:rsid w:val="6BD6020E"/>
    <w:rsid w:val="6C085BEC"/>
    <w:rsid w:val="6C4C5C8C"/>
    <w:rsid w:val="6C573594"/>
    <w:rsid w:val="6C8D4D71"/>
    <w:rsid w:val="6C961BE6"/>
    <w:rsid w:val="6CC60283"/>
    <w:rsid w:val="6CC874E3"/>
    <w:rsid w:val="6CD0675A"/>
    <w:rsid w:val="6CD77ACE"/>
    <w:rsid w:val="6CD93115"/>
    <w:rsid w:val="6D17743D"/>
    <w:rsid w:val="6D550310"/>
    <w:rsid w:val="6D6E56B8"/>
    <w:rsid w:val="6D7B4022"/>
    <w:rsid w:val="6D8617C0"/>
    <w:rsid w:val="6DB4457F"/>
    <w:rsid w:val="6DCF13B9"/>
    <w:rsid w:val="6DF57072"/>
    <w:rsid w:val="6E531FEA"/>
    <w:rsid w:val="6EA01056"/>
    <w:rsid w:val="6F55769C"/>
    <w:rsid w:val="6F653D83"/>
    <w:rsid w:val="6FC34F4E"/>
    <w:rsid w:val="6FE86762"/>
    <w:rsid w:val="702F13E2"/>
    <w:rsid w:val="70494800"/>
    <w:rsid w:val="705C33D8"/>
    <w:rsid w:val="70DC0075"/>
    <w:rsid w:val="70EC7DB3"/>
    <w:rsid w:val="715A3BB0"/>
    <w:rsid w:val="71AB3CCB"/>
    <w:rsid w:val="71BE3C1E"/>
    <w:rsid w:val="71C065EF"/>
    <w:rsid w:val="71C226B0"/>
    <w:rsid w:val="71C94755"/>
    <w:rsid w:val="71C971CF"/>
    <w:rsid w:val="720158B9"/>
    <w:rsid w:val="72084E9A"/>
    <w:rsid w:val="72147435"/>
    <w:rsid w:val="72153DD4"/>
    <w:rsid w:val="72201CC1"/>
    <w:rsid w:val="722A2239"/>
    <w:rsid w:val="72352386"/>
    <w:rsid w:val="72490E0F"/>
    <w:rsid w:val="72622166"/>
    <w:rsid w:val="72677E12"/>
    <w:rsid w:val="727442DD"/>
    <w:rsid w:val="728C3AD7"/>
    <w:rsid w:val="728E539F"/>
    <w:rsid w:val="730D6C0C"/>
    <w:rsid w:val="73226D4A"/>
    <w:rsid w:val="73304126"/>
    <w:rsid w:val="737D520E"/>
    <w:rsid w:val="73BC277C"/>
    <w:rsid w:val="73E54175"/>
    <w:rsid w:val="743046BC"/>
    <w:rsid w:val="7487479C"/>
    <w:rsid w:val="74AC5FB0"/>
    <w:rsid w:val="74CC145C"/>
    <w:rsid w:val="751C3136"/>
    <w:rsid w:val="7542549A"/>
    <w:rsid w:val="755042E8"/>
    <w:rsid w:val="75810EAC"/>
    <w:rsid w:val="75965F9E"/>
    <w:rsid w:val="75A2437B"/>
    <w:rsid w:val="75BF15E7"/>
    <w:rsid w:val="75C82A35"/>
    <w:rsid w:val="75E63870"/>
    <w:rsid w:val="75EA4FE2"/>
    <w:rsid w:val="76057334"/>
    <w:rsid w:val="761C1470"/>
    <w:rsid w:val="7662726E"/>
    <w:rsid w:val="76697776"/>
    <w:rsid w:val="76D076A2"/>
    <w:rsid w:val="77356731"/>
    <w:rsid w:val="77505319"/>
    <w:rsid w:val="775748F9"/>
    <w:rsid w:val="77D24D10"/>
    <w:rsid w:val="77DC2A98"/>
    <w:rsid w:val="77F144A1"/>
    <w:rsid w:val="78120820"/>
    <w:rsid w:val="782007AA"/>
    <w:rsid w:val="782124FF"/>
    <w:rsid w:val="78243939"/>
    <w:rsid w:val="782A7918"/>
    <w:rsid w:val="783764D9"/>
    <w:rsid w:val="78CF4963"/>
    <w:rsid w:val="78F33DBA"/>
    <w:rsid w:val="79133998"/>
    <w:rsid w:val="7999366C"/>
    <w:rsid w:val="79BA49EA"/>
    <w:rsid w:val="79BF6AF6"/>
    <w:rsid w:val="79ED1205"/>
    <w:rsid w:val="7A1F77AD"/>
    <w:rsid w:val="7A353391"/>
    <w:rsid w:val="7A382203"/>
    <w:rsid w:val="7A392501"/>
    <w:rsid w:val="7A3A1128"/>
    <w:rsid w:val="7A595BB0"/>
    <w:rsid w:val="7A7109C1"/>
    <w:rsid w:val="7AA478B1"/>
    <w:rsid w:val="7AB01B57"/>
    <w:rsid w:val="7ACA53E2"/>
    <w:rsid w:val="7B0A57DF"/>
    <w:rsid w:val="7B2B6D82"/>
    <w:rsid w:val="7B4945EB"/>
    <w:rsid w:val="7B4A538E"/>
    <w:rsid w:val="7B911CD7"/>
    <w:rsid w:val="7BDC112C"/>
    <w:rsid w:val="7BDE5817"/>
    <w:rsid w:val="7C204ADB"/>
    <w:rsid w:val="7C231680"/>
    <w:rsid w:val="7C8B25BB"/>
    <w:rsid w:val="7C8B294F"/>
    <w:rsid w:val="7CAF7B01"/>
    <w:rsid w:val="7CC52305"/>
    <w:rsid w:val="7CCF2FEE"/>
    <w:rsid w:val="7D0821F2"/>
    <w:rsid w:val="7D342FE7"/>
    <w:rsid w:val="7D3E79C1"/>
    <w:rsid w:val="7D4F1A94"/>
    <w:rsid w:val="7DE467BB"/>
    <w:rsid w:val="7E15764D"/>
    <w:rsid w:val="7E4B3119"/>
    <w:rsid w:val="7E69379E"/>
    <w:rsid w:val="7E9F4667"/>
    <w:rsid w:val="7EF15931"/>
    <w:rsid w:val="7F2E2C5B"/>
    <w:rsid w:val="7F61262A"/>
    <w:rsid w:val="7F615E9B"/>
    <w:rsid w:val="7F8A20A1"/>
    <w:rsid w:val="7FB623D9"/>
    <w:rsid w:val="7FB977D3"/>
    <w:rsid w:val="7FC71EF0"/>
    <w:rsid w:val="7FC95C68"/>
    <w:rsid w:val="7FCB7C32"/>
    <w:rsid w:val="7FE17456"/>
    <w:rsid w:val="7FE34A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chisaTy</cp:lastModifiedBy>
  <dcterms:modified xsi:type="dcterms:W3CDTF">2021-11-19T03:46:45Z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5A7725F025DC49D18FD45CD80DD8CBAC</vt:lpwstr>
  </property>
</Properties>
</file>